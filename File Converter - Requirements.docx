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5670"/>
      </w:tblGrid>
      <w:tr w:rsidR="001C045C" w:rsidRPr="007941C6" w14:paraId="2F29228E" w14:textId="77777777" w:rsidTr="0099520B">
        <w:trPr>
          <w:jc w:val="center"/>
        </w:trPr>
        <w:tc>
          <w:tcPr>
            <w:tcW w:w="3150" w:type="dxa"/>
            <w:vMerge w:val="restart"/>
          </w:tcPr>
          <w:p w14:paraId="216AAFA9" w14:textId="77777777"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val="ru-RU" w:eastAsia="ru-RU" w:bidi="ar-SA"/>
              </w:rPr>
              <w:drawing>
                <wp:inline distT="0" distB="0" distL="0" distR="0" wp14:anchorId="00CD23CB" wp14:editId="58E2DB9E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14E1A2A4" w14:textId="77777777"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14:paraId="2397A5B4" w14:textId="77777777" w:rsidTr="0099520B">
        <w:trPr>
          <w:jc w:val="center"/>
        </w:trPr>
        <w:tc>
          <w:tcPr>
            <w:tcW w:w="3150" w:type="dxa"/>
            <w:vMerge/>
          </w:tcPr>
          <w:p w14:paraId="581F652C" w14:textId="77777777"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14:paraId="47791CAE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14:paraId="0C4E14EF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14:paraId="2A85C082" w14:textId="77777777"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14:paraId="68371118" w14:textId="77777777"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14:paraId="4219C205" w14:textId="77777777" w:rsidTr="0099520B">
        <w:trPr>
          <w:trHeight w:val="948"/>
          <w:jc w:val="center"/>
        </w:trPr>
        <w:tc>
          <w:tcPr>
            <w:tcW w:w="3150" w:type="dxa"/>
          </w:tcPr>
          <w:p w14:paraId="0BBCB80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14:paraId="61EC522F" w14:textId="77777777"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14:paraId="1D3659E1" w14:textId="77777777" w:rsidTr="0099520B">
        <w:trPr>
          <w:jc w:val="center"/>
        </w:trPr>
        <w:tc>
          <w:tcPr>
            <w:tcW w:w="3150" w:type="dxa"/>
          </w:tcPr>
          <w:p w14:paraId="713517B3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14:paraId="1CDB1EB9" w14:textId="77777777"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14:paraId="6FB0A47B" w14:textId="77777777" w:rsidTr="0099520B">
        <w:trPr>
          <w:jc w:val="center"/>
        </w:trPr>
        <w:tc>
          <w:tcPr>
            <w:tcW w:w="3150" w:type="dxa"/>
          </w:tcPr>
          <w:p w14:paraId="4922C8D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14:paraId="567F60C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14:paraId="3A053A09" w14:textId="77777777" w:rsidTr="0099520B">
        <w:trPr>
          <w:jc w:val="center"/>
        </w:trPr>
        <w:tc>
          <w:tcPr>
            <w:tcW w:w="3150" w:type="dxa"/>
          </w:tcPr>
          <w:p w14:paraId="66A2FBFE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14:paraId="15AA1C1D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14:paraId="338F2122" w14:textId="77777777" w:rsidTr="0099520B">
        <w:trPr>
          <w:jc w:val="center"/>
        </w:trPr>
        <w:tc>
          <w:tcPr>
            <w:tcW w:w="3150" w:type="dxa"/>
          </w:tcPr>
          <w:p w14:paraId="75903944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14:paraId="38F1E94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14:paraId="0C9734B6" w14:textId="77777777" w:rsidTr="0099520B">
        <w:trPr>
          <w:jc w:val="center"/>
        </w:trPr>
        <w:tc>
          <w:tcPr>
            <w:tcW w:w="3150" w:type="dxa"/>
          </w:tcPr>
          <w:p w14:paraId="14F6F51D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14:paraId="61261241" w14:textId="77777777" w:rsidR="001C045C" w:rsidRPr="007941C6" w:rsidRDefault="001C045C" w:rsidP="0099520B">
            <w:pPr>
              <w:spacing w:before="0"/>
              <w:rPr>
                <w:rFonts w:cs="Arial"/>
              </w:rPr>
            </w:pPr>
            <w:r w:rsidRPr="007941C6">
              <w:rPr>
                <w:rFonts w:cs="Arial"/>
              </w:rPr>
              <w:fldChar w:fldCharType="begin"/>
            </w:r>
            <w:r w:rsidRPr="007941C6">
              <w:rPr>
                <w:rFonts w:cs="Arial"/>
              </w:rPr>
              <w:instrText xml:space="preserve"> FILENAME  \* MERGEFORMAT </w:instrText>
            </w:r>
            <w:r w:rsidRPr="007941C6">
              <w:rPr>
                <w:rFonts w:cs="Arial"/>
              </w:rPr>
              <w:fldChar w:fldCharType="separate"/>
            </w:r>
            <w:r w:rsidR="0099520B" w:rsidRPr="007941C6">
              <w:rPr>
                <w:rFonts w:cs="Arial"/>
              </w:rPr>
              <w:t>03 06 - Requirements Sample.docx</w:t>
            </w:r>
            <w:r w:rsidRPr="007941C6">
              <w:rPr>
                <w:rFonts w:cs="Arial"/>
              </w:rPr>
              <w:fldChar w:fldCharType="end"/>
            </w:r>
          </w:p>
        </w:tc>
      </w:tr>
      <w:tr w:rsidR="001C045C" w:rsidRPr="007941C6" w14:paraId="3A6CC2DA" w14:textId="77777777" w:rsidTr="0099520B">
        <w:trPr>
          <w:jc w:val="center"/>
        </w:trPr>
        <w:tc>
          <w:tcPr>
            <w:tcW w:w="8820" w:type="dxa"/>
            <w:gridSpan w:val="2"/>
          </w:tcPr>
          <w:p w14:paraId="1FCDEF94" w14:textId="77777777"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14:paraId="797C06F9" w14:textId="77777777" w:rsidR="002946DF" w:rsidRPr="007941C6" w:rsidRDefault="002946DF" w:rsidP="002946DF">
      <w:pPr>
        <w:rPr>
          <w:rFonts w:cs="Arial"/>
        </w:rPr>
      </w:pPr>
    </w:p>
    <w:p w14:paraId="2624803C" w14:textId="77777777" w:rsidR="001C045C" w:rsidRPr="007941C6" w:rsidRDefault="001C045C" w:rsidP="002946DF">
      <w:pPr>
        <w:rPr>
          <w:rFonts w:cs="Arial"/>
        </w:rPr>
      </w:pPr>
    </w:p>
    <w:p w14:paraId="61584859" w14:textId="77777777" w:rsidR="001C045C" w:rsidRPr="007941C6" w:rsidRDefault="001C045C" w:rsidP="002946DF">
      <w:pPr>
        <w:rPr>
          <w:rFonts w:cs="Arial"/>
        </w:rPr>
      </w:pPr>
    </w:p>
    <w:p w14:paraId="12DC7446" w14:textId="77777777" w:rsidR="002946DF" w:rsidRPr="007941C6" w:rsidRDefault="002946DF" w:rsidP="002946DF">
      <w:pPr>
        <w:rPr>
          <w:rFonts w:cs="Arial"/>
        </w:rPr>
      </w:pPr>
    </w:p>
    <w:p w14:paraId="2E655129" w14:textId="77777777" w:rsidR="002946DF" w:rsidRPr="007941C6" w:rsidRDefault="002946DF" w:rsidP="002946DF">
      <w:pPr>
        <w:rPr>
          <w:rFonts w:cs="Arial"/>
        </w:rPr>
      </w:pPr>
    </w:p>
    <w:p w14:paraId="7FE7606A" w14:textId="77777777" w:rsidR="002946DF" w:rsidRPr="007941C6" w:rsidRDefault="002946DF" w:rsidP="002946DF">
      <w:pPr>
        <w:rPr>
          <w:rFonts w:cs="Arial"/>
        </w:rPr>
      </w:pPr>
    </w:p>
    <w:p w14:paraId="6A6AD07F" w14:textId="77777777" w:rsidR="002946DF" w:rsidRPr="007941C6" w:rsidRDefault="002946DF" w:rsidP="002946DF">
      <w:pPr>
        <w:rPr>
          <w:rFonts w:cs="Arial"/>
        </w:rPr>
      </w:pPr>
    </w:p>
    <w:p w14:paraId="1ECD7A12" w14:textId="77777777" w:rsidR="002946DF" w:rsidRPr="007941C6" w:rsidRDefault="002946DF" w:rsidP="002946DF">
      <w:pPr>
        <w:rPr>
          <w:rFonts w:cs="Arial"/>
        </w:rPr>
      </w:pPr>
    </w:p>
    <w:p w14:paraId="4BD0C786" w14:textId="77777777" w:rsidR="002946DF" w:rsidRPr="007941C6" w:rsidRDefault="002946DF" w:rsidP="002946DF">
      <w:pPr>
        <w:rPr>
          <w:rFonts w:cs="Arial"/>
        </w:rPr>
      </w:pPr>
    </w:p>
    <w:p w14:paraId="2383485B" w14:textId="77777777" w:rsidR="002946DF" w:rsidRPr="007941C6" w:rsidRDefault="002946DF" w:rsidP="002946DF">
      <w:pPr>
        <w:rPr>
          <w:rFonts w:cs="Arial"/>
        </w:rPr>
      </w:pPr>
    </w:p>
    <w:p w14:paraId="7E7B9B61" w14:textId="77777777" w:rsidR="002946DF" w:rsidRPr="007941C6" w:rsidRDefault="002946DF" w:rsidP="002946DF">
      <w:pPr>
        <w:rPr>
          <w:rFonts w:cs="Arial"/>
        </w:rPr>
      </w:pPr>
    </w:p>
    <w:p w14:paraId="6704CDA6" w14:textId="77777777" w:rsidR="002946DF" w:rsidRPr="007941C6" w:rsidRDefault="002946DF" w:rsidP="002946DF">
      <w:pPr>
        <w:rPr>
          <w:rFonts w:cs="Arial"/>
        </w:rPr>
      </w:pPr>
    </w:p>
    <w:p w14:paraId="3E524B6C" w14:textId="77777777" w:rsidR="002946DF" w:rsidRPr="007941C6" w:rsidRDefault="002946DF" w:rsidP="002946DF">
      <w:pPr>
        <w:rPr>
          <w:rFonts w:cs="Arial"/>
        </w:rPr>
      </w:pPr>
    </w:p>
    <w:p w14:paraId="76243A35" w14:textId="77777777" w:rsidR="002946DF" w:rsidRPr="007941C6" w:rsidRDefault="002946DF" w:rsidP="002946DF">
      <w:pPr>
        <w:rPr>
          <w:rFonts w:cs="Arial"/>
        </w:rPr>
      </w:pPr>
    </w:p>
    <w:p w14:paraId="66DA0A7F" w14:textId="77777777" w:rsidR="002946DF" w:rsidRPr="007941C6" w:rsidRDefault="002946DF" w:rsidP="002946DF">
      <w:pPr>
        <w:rPr>
          <w:rFonts w:cs="Arial"/>
        </w:rPr>
      </w:pPr>
    </w:p>
    <w:p w14:paraId="55D1A518" w14:textId="77777777" w:rsidR="002946DF" w:rsidRPr="007941C6" w:rsidRDefault="002946DF" w:rsidP="002946DF">
      <w:pPr>
        <w:rPr>
          <w:rFonts w:cs="Arial"/>
        </w:rPr>
      </w:pPr>
    </w:p>
    <w:p w14:paraId="66B76654" w14:textId="77777777" w:rsidR="002946DF" w:rsidRPr="007941C6" w:rsidRDefault="002946DF" w:rsidP="002946DF">
      <w:pPr>
        <w:rPr>
          <w:rFonts w:cs="Arial"/>
        </w:rPr>
      </w:pPr>
    </w:p>
    <w:p w14:paraId="24DD91D7" w14:textId="77777777" w:rsidR="002946DF" w:rsidRPr="007941C6" w:rsidRDefault="002946DF" w:rsidP="002946DF">
      <w:pPr>
        <w:rPr>
          <w:rFonts w:cs="Arial"/>
        </w:rPr>
      </w:pPr>
    </w:p>
    <w:p w14:paraId="6330991B" w14:textId="77777777" w:rsidR="002946DF" w:rsidRPr="007941C6" w:rsidRDefault="002946DF" w:rsidP="002946DF">
      <w:pPr>
        <w:rPr>
          <w:rFonts w:cs="Arial"/>
        </w:rPr>
      </w:pPr>
    </w:p>
    <w:p w14:paraId="5A6E7CE5" w14:textId="77777777" w:rsidR="002946DF" w:rsidRPr="007941C6" w:rsidRDefault="002946DF" w:rsidP="002946DF">
      <w:pPr>
        <w:rPr>
          <w:rFonts w:cs="Arial"/>
        </w:rPr>
      </w:pPr>
    </w:p>
    <w:p w14:paraId="5BBA4018" w14:textId="77777777" w:rsidR="002946DF" w:rsidRPr="007941C6" w:rsidRDefault="002946DF" w:rsidP="002946DF">
      <w:pPr>
        <w:rPr>
          <w:rFonts w:cs="Arial"/>
        </w:rPr>
      </w:pPr>
    </w:p>
    <w:p w14:paraId="1339CFEF" w14:textId="77777777" w:rsidR="002946DF" w:rsidRPr="007941C6" w:rsidRDefault="002946DF" w:rsidP="002946DF">
      <w:pPr>
        <w:rPr>
          <w:rFonts w:cs="Arial"/>
        </w:rPr>
      </w:pPr>
    </w:p>
    <w:p w14:paraId="2BEAB6ED" w14:textId="77777777" w:rsidR="002946DF" w:rsidRPr="007941C6" w:rsidRDefault="002946DF" w:rsidP="002946DF">
      <w:pPr>
        <w:rPr>
          <w:rFonts w:cs="Arial"/>
        </w:rPr>
      </w:pPr>
    </w:p>
    <w:p w14:paraId="6678774A" w14:textId="77777777"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commentRangeStart w:id="1"/>
      <w:r w:rsidRPr="007941C6">
        <w:rPr>
          <w:rFonts w:cs="Arial"/>
          <w:sz w:val="32"/>
          <w:szCs w:val="32"/>
        </w:rPr>
        <w:lastRenderedPageBreak/>
        <w:t>Contents</w:t>
      </w:r>
      <w:commentRangeEnd w:id="1"/>
      <w:r w:rsidR="00683FBF">
        <w:rPr>
          <w:rStyle w:val="ae"/>
        </w:rPr>
        <w:commentReference w:id="1"/>
      </w:r>
    </w:p>
    <w:p w14:paraId="36853FE1" w14:textId="77777777" w:rsidR="002946DF" w:rsidRPr="007941C6" w:rsidRDefault="002946DF" w:rsidP="002946DF">
      <w:pPr>
        <w:rPr>
          <w:rFonts w:cs="Arial"/>
        </w:rPr>
      </w:pPr>
    </w:p>
    <w:p w14:paraId="30F06717" w14:textId="77777777" w:rsidR="0035052E" w:rsidRPr="007941C6" w:rsidRDefault="00D4461B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7941C6">
        <w:rPr>
          <w:rFonts w:cs="Arial"/>
        </w:rPr>
        <w:fldChar w:fldCharType="begin"/>
      </w:r>
      <w:r w:rsidRPr="007941C6">
        <w:rPr>
          <w:rFonts w:cs="Arial"/>
        </w:rPr>
        <w:instrText xml:space="preserve"> TOC \o "1-3" \h \z </w:instrText>
      </w:r>
      <w:r w:rsidRPr="007941C6">
        <w:rPr>
          <w:rFonts w:cs="Arial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_Toc530682265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2</w:t>
        </w:r>
        <w:r w:rsidR="0035052E" w:rsidRPr="007941C6">
          <w:rPr>
            <w:webHidden/>
          </w:rPr>
          <w:fldChar w:fldCharType="end"/>
        </w:r>
      </w:hyperlink>
    </w:p>
    <w:p w14:paraId="11AFBAB8" w14:textId="77777777" w:rsidR="0035052E" w:rsidRPr="007941C6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_Toc530682266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1D9AE4C3" w14:textId="77777777" w:rsidR="0035052E" w:rsidRPr="007941C6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_Toc530682267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5A46BDFE" w14:textId="77777777" w:rsidR="0035052E" w:rsidRPr="007941C6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_Toc530682268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66F3991B" w14:textId="77777777" w:rsidR="0035052E" w:rsidRPr="007941C6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_Toc530682269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2A4586DD" w14:textId="77777777" w:rsidR="0035052E" w:rsidRPr="007941C6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_Toc530682270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3</w:t>
        </w:r>
        <w:r w:rsidR="0035052E" w:rsidRPr="007941C6">
          <w:rPr>
            <w:webHidden/>
          </w:rPr>
          <w:fldChar w:fldCharType="end"/>
        </w:r>
      </w:hyperlink>
    </w:p>
    <w:p w14:paraId="48538EE5" w14:textId="77777777" w:rsidR="0035052E" w:rsidRPr="007941C6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_Toc530682271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489DD363" w14:textId="77777777" w:rsidR="0035052E" w:rsidRPr="007941C6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</w:rPr>
          <w:tab/>
        </w:r>
        <w:r w:rsidR="0035052E" w:rsidRPr="007941C6">
          <w:rPr>
            <w:webHidden/>
          </w:rPr>
          <w:fldChar w:fldCharType="begin"/>
        </w:r>
        <w:r w:rsidR="0035052E" w:rsidRPr="007941C6">
          <w:rPr>
            <w:webHidden/>
          </w:rPr>
          <w:instrText xml:space="preserve"> PAGEREF _Toc530682272 \h </w:instrText>
        </w:r>
        <w:r w:rsidR="0035052E" w:rsidRPr="007941C6">
          <w:rPr>
            <w:webHidden/>
          </w:rPr>
        </w:r>
        <w:r w:rsidR="0035052E" w:rsidRPr="007941C6">
          <w:rPr>
            <w:webHidden/>
          </w:rPr>
          <w:fldChar w:fldCharType="separate"/>
        </w:r>
        <w:r w:rsidR="0035052E" w:rsidRPr="007941C6">
          <w:rPr>
            <w:webHidden/>
          </w:rPr>
          <w:t>4</w:t>
        </w:r>
        <w:r w:rsidR="0035052E" w:rsidRPr="007941C6">
          <w:rPr>
            <w:webHidden/>
          </w:rPr>
          <w:fldChar w:fldCharType="end"/>
        </w:r>
      </w:hyperlink>
    </w:p>
    <w:p w14:paraId="69C361E4" w14:textId="6283BEBB" w:rsidR="0035052E" w:rsidRPr="00683FBF" w:rsidRDefault="00FD0153" w:rsidP="00683FBF">
      <w:pPr>
        <w:pStyle w:val="11"/>
        <w:rPr>
          <w:rFonts w:asciiTheme="minorHAnsi" w:eastAsiaTheme="minorEastAsia" w:hAnsiTheme="minorHAnsi" w:cstheme="minorBidi"/>
          <w:lang w:bidi="ar-SA"/>
        </w:rPr>
      </w:pPr>
      <w:hyperlink w:anchor="_Toc530682273" w:history="1">
        <w:r w:rsidR="0035052E" w:rsidRPr="00683FBF">
          <w:rPr>
            <w:rStyle w:val="a5"/>
            <w:rFonts w:cs="Arial"/>
            <w:sz w:val="24"/>
            <w:szCs w:val="24"/>
          </w:rPr>
          <w:t>9.</w:t>
        </w:r>
        <w:r w:rsidR="0035052E" w:rsidRPr="00683FBF">
          <w:rPr>
            <w:rFonts w:asciiTheme="minorHAnsi" w:eastAsiaTheme="minorEastAsia" w:hAnsiTheme="minorHAnsi" w:cstheme="minorBidi"/>
            <w:lang w:bidi="ar-SA"/>
          </w:rPr>
          <w:tab/>
        </w:r>
        <w:r w:rsidR="0035052E" w:rsidRPr="00683FBF">
          <w:rPr>
            <w:rStyle w:val="a5"/>
            <w:rFonts w:cs="Arial"/>
            <w:sz w:val="24"/>
            <w:szCs w:val="24"/>
          </w:rPr>
          <w:t>Limitations</w:t>
        </w:r>
        <w:r w:rsidR="0035052E" w:rsidRPr="00683FBF">
          <w:rPr>
            <w:webHidden/>
          </w:rPr>
          <w:tab/>
        </w:r>
        <w:r w:rsidR="0035052E" w:rsidRPr="00683FBF">
          <w:rPr>
            <w:webHidden/>
          </w:rPr>
          <w:fldChar w:fldCharType="begin"/>
        </w:r>
        <w:r w:rsidR="0035052E" w:rsidRPr="00683FBF">
          <w:rPr>
            <w:webHidden/>
          </w:rPr>
          <w:instrText xml:space="preserve"> PAGEREF _Toc530682273 \h </w:instrText>
        </w:r>
        <w:r w:rsidR="0035052E" w:rsidRPr="00683FBF">
          <w:rPr>
            <w:webHidden/>
          </w:rPr>
        </w:r>
        <w:r w:rsidR="0035052E" w:rsidRPr="00683FBF">
          <w:rPr>
            <w:webHidden/>
          </w:rPr>
          <w:fldChar w:fldCharType="separate"/>
        </w:r>
        <w:r w:rsidR="0035052E" w:rsidRPr="00683FBF">
          <w:rPr>
            <w:webHidden/>
          </w:rPr>
          <w:t>5</w:t>
        </w:r>
        <w:r w:rsidR="0035052E" w:rsidRPr="00683FBF">
          <w:rPr>
            <w:webHidden/>
          </w:rPr>
          <w:fldChar w:fldCharType="end"/>
        </w:r>
      </w:hyperlink>
    </w:p>
    <w:p w14:paraId="078F5B5F" w14:textId="35229307" w:rsidR="0035052E" w:rsidRPr="007941C6" w:rsidRDefault="0020788A">
      <w:pPr>
        <w:pStyle w:val="11"/>
        <w:rPr>
          <w:rFonts w:asciiTheme="minorHAnsi" w:eastAsiaTheme="minorEastAsia" w:hAnsiTheme="minorHAnsi" w:cstheme="minorBidi"/>
          <w:lang w:bidi="ar-SA"/>
        </w:rPr>
      </w:pPr>
      <w:r w:rsidRPr="00683FBF">
        <w:fldChar w:fldCharType="begin"/>
      </w:r>
      <w:r w:rsidRPr="00683FBF">
        <w:instrText xml:space="preserve"> HYPERLINK \l "_Toc530682274" </w:instrText>
      </w:r>
      <w:r w:rsidRPr="00683FBF">
        <w:fldChar w:fldCharType="separate"/>
      </w:r>
      <w:r w:rsidR="0035052E" w:rsidRPr="00683FBF">
        <w:rPr>
          <w:rStyle w:val="a5"/>
          <w:rFonts w:cs="Arial"/>
          <w:sz w:val="24"/>
          <w:szCs w:val="24"/>
        </w:rPr>
        <w:t>10</w:t>
      </w:r>
      <w:del w:id="2" w:author="Автор">
        <w:r w:rsidR="0035052E" w:rsidRPr="006A1B62" w:rsidDel="00ED512A">
          <w:rPr>
            <w:rStyle w:val="a5"/>
            <w:rFonts w:cs="Arial"/>
            <w:sz w:val="24"/>
            <w:szCs w:val="24"/>
          </w:rPr>
          <w:delText>.</w:delText>
        </w:r>
      </w:del>
      <w:r w:rsidR="00683FBF" w:rsidRPr="00683FBF">
        <w:rPr>
          <w:rFonts w:asciiTheme="minorHAnsi" w:eastAsiaTheme="minorEastAsia" w:hAnsiTheme="minorHAnsi" w:cstheme="minorBidi"/>
          <w:lang w:bidi="ar-SA"/>
          <w:rPrChange w:id="3" w:author="Автор">
            <w:rPr>
              <w:rFonts w:asciiTheme="minorHAnsi" w:eastAsiaTheme="minorEastAsia" w:hAnsiTheme="minorHAnsi" w:cstheme="minorBidi"/>
              <w:highlight w:val="yellow"/>
              <w:lang w:bidi="ar-SA"/>
            </w:rPr>
          </w:rPrChange>
        </w:rPr>
        <w:tab/>
      </w:r>
      <w:r w:rsidR="0035052E" w:rsidRPr="00683FBF">
        <w:rPr>
          <w:rStyle w:val="a5"/>
          <w:rFonts w:cs="Arial"/>
          <w:sz w:val="24"/>
          <w:szCs w:val="24"/>
        </w:rPr>
        <w:t>Detailed specifications</w:t>
      </w:r>
      <w:r w:rsidR="0035052E" w:rsidRPr="00683FBF">
        <w:rPr>
          <w:webHidden/>
        </w:rPr>
        <w:tab/>
      </w:r>
      <w:r w:rsidR="0035052E" w:rsidRPr="00683FBF">
        <w:rPr>
          <w:webHidden/>
        </w:rPr>
        <w:fldChar w:fldCharType="begin"/>
      </w:r>
      <w:r w:rsidR="0035052E" w:rsidRPr="00683FBF">
        <w:rPr>
          <w:webHidden/>
        </w:rPr>
        <w:instrText xml:space="preserve"> PAGEREF _Toc530682274 \h </w:instrText>
      </w:r>
      <w:r w:rsidR="0035052E" w:rsidRPr="00683FBF">
        <w:rPr>
          <w:webHidden/>
        </w:rPr>
      </w:r>
      <w:r w:rsidR="0035052E" w:rsidRPr="00683FBF">
        <w:rPr>
          <w:webHidden/>
        </w:rPr>
        <w:fldChar w:fldCharType="separate"/>
      </w:r>
      <w:r w:rsidR="0035052E" w:rsidRPr="00683FBF">
        <w:rPr>
          <w:webHidden/>
        </w:rPr>
        <w:t>5</w:t>
      </w:r>
      <w:r w:rsidR="0035052E" w:rsidRPr="00683FBF">
        <w:rPr>
          <w:webHidden/>
        </w:rPr>
        <w:fldChar w:fldCharType="end"/>
      </w:r>
      <w:r w:rsidRPr="00683FBF">
        <w:fldChar w:fldCharType="end"/>
      </w:r>
    </w:p>
    <w:p w14:paraId="21B10270" w14:textId="77777777" w:rsidR="002946DF" w:rsidRPr="007941C6" w:rsidRDefault="00D4461B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14:paraId="1EB73BA3" w14:textId="77777777" w:rsidR="002946DF" w:rsidRPr="007941C6" w:rsidRDefault="002946DF" w:rsidP="002946DF">
      <w:pPr>
        <w:rPr>
          <w:rFonts w:cs="Arial"/>
          <w:sz w:val="24"/>
          <w:szCs w:val="24"/>
        </w:rPr>
      </w:pPr>
    </w:p>
    <w:p w14:paraId="7677917C" w14:textId="77777777" w:rsidR="002946DF" w:rsidRPr="007941C6" w:rsidRDefault="002946DF" w:rsidP="002946DF">
      <w:pPr>
        <w:rPr>
          <w:rFonts w:cs="Arial"/>
        </w:rPr>
      </w:pPr>
    </w:p>
    <w:p w14:paraId="641547DE" w14:textId="77777777" w:rsidR="002946DF" w:rsidRPr="007941C6" w:rsidRDefault="002946DF" w:rsidP="002946DF">
      <w:pPr>
        <w:rPr>
          <w:rFonts w:cs="Arial"/>
        </w:rPr>
      </w:pPr>
    </w:p>
    <w:p w14:paraId="1F72F960" w14:textId="77777777" w:rsidR="002946DF" w:rsidRPr="007941C6" w:rsidRDefault="002946DF" w:rsidP="002946DF">
      <w:pPr>
        <w:rPr>
          <w:rFonts w:cs="Arial"/>
        </w:rPr>
      </w:pPr>
    </w:p>
    <w:p w14:paraId="18D596AB" w14:textId="77777777" w:rsidR="002946DF" w:rsidRPr="007941C6" w:rsidRDefault="002946DF" w:rsidP="002946DF">
      <w:pPr>
        <w:rPr>
          <w:rFonts w:cs="Arial"/>
        </w:rPr>
      </w:pPr>
    </w:p>
    <w:p w14:paraId="5501D9D7" w14:textId="77777777" w:rsidR="002946DF" w:rsidRPr="007941C6" w:rsidRDefault="002946DF" w:rsidP="002946DF">
      <w:pPr>
        <w:rPr>
          <w:rFonts w:cs="Arial"/>
        </w:rPr>
      </w:pPr>
    </w:p>
    <w:p w14:paraId="430EDE07" w14:textId="77777777" w:rsidR="002946DF" w:rsidRPr="007941C6" w:rsidRDefault="002946DF" w:rsidP="002946DF">
      <w:pPr>
        <w:rPr>
          <w:rFonts w:cs="Arial"/>
        </w:rPr>
      </w:pPr>
    </w:p>
    <w:p w14:paraId="2C6892FA" w14:textId="77777777" w:rsidR="002946DF" w:rsidRPr="007941C6" w:rsidRDefault="002946DF" w:rsidP="002946DF">
      <w:pPr>
        <w:rPr>
          <w:rFonts w:cs="Arial"/>
        </w:rPr>
      </w:pPr>
    </w:p>
    <w:p w14:paraId="42DB51E5" w14:textId="77777777" w:rsidR="002946DF" w:rsidRPr="007941C6" w:rsidRDefault="002946DF" w:rsidP="002946DF">
      <w:pPr>
        <w:rPr>
          <w:rFonts w:cs="Arial"/>
        </w:rPr>
      </w:pPr>
    </w:p>
    <w:p w14:paraId="72E18632" w14:textId="77777777" w:rsidR="002946DF" w:rsidRPr="007941C6" w:rsidRDefault="002946DF" w:rsidP="002946DF">
      <w:pPr>
        <w:rPr>
          <w:rFonts w:cs="Arial"/>
        </w:rPr>
      </w:pPr>
    </w:p>
    <w:p w14:paraId="50E61B5B" w14:textId="77777777" w:rsidR="002946DF" w:rsidRPr="007941C6" w:rsidRDefault="002946DF" w:rsidP="002946DF">
      <w:pPr>
        <w:rPr>
          <w:rFonts w:cs="Arial"/>
        </w:rPr>
      </w:pPr>
    </w:p>
    <w:p w14:paraId="26B4612E" w14:textId="77777777" w:rsidR="002946DF" w:rsidRPr="007941C6" w:rsidRDefault="002946DF" w:rsidP="002946DF">
      <w:pPr>
        <w:rPr>
          <w:rFonts w:cs="Arial"/>
        </w:rPr>
      </w:pPr>
    </w:p>
    <w:p w14:paraId="7100E37F" w14:textId="77777777" w:rsidR="002946DF" w:rsidRPr="007941C6" w:rsidRDefault="002946DF" w:rsidP="002946DF">
      <w:pPr>
        <w:rPr>
          <w:rFonts w:cs="Arial"/>
        </w:rPr>
      </w:pPr>
    </w:p>
    <w:p w14:paraId="4A246B68" w14:textId="77777777" w:rsidR="002946DF" w:rsidRPr="007941C6" w:rsidRDefault="002946DF" w:rsidP="002946DF">
      <w:pPr>
        <w:rPr>
          <w:rFonts w:cs="Arial"/>
        </w:rPr>
      </w:pPr>
    </w:p>
    <w:p w14:paraId="723960C0" w14:textId="77777777" w:rsidR="002946DF" w:rsidRPr="007941C6" w:rsidRDefault="002946DF" w:rsidP="002946DF">
      <w:pPr>
        <w:rPr>
          <w:rFonts w:cs="Arial"/>
        </w:rPr>
      </w:pPr>
    </w:p>
    <w:p w14:paraId="1E419C24" w14:textId="77777777" w:rsidR="002946DF" w:rsidRPr="007941C6" w:rsidRDefault="002946DF" w:rsidP="002946DF">
      <w:pPr>
        <w:rPr>
          <w:rFonts w:cs="Arial"/>
        </w:rPr>
      </w:pPr>
    </w:p>
    <w:p w14:paraId="560FC441" w14:textId="77777777" w:rsidR="002946DF" w:rsidRPr="007941C6" w:rsidRDefault="002946DF" w:rsidP="002946DF">
      <w:pPr>
        <w:rPr>
          <w:rFonts w:cs="Arial"/>
        </w:rPr>
      </w:pPr>
    </w:p>
    <w:p w14:paraId="35E8CDC7" w14:textId="77777777" w:rsidR="002946DF" w:rsidRPr="007941C6" w:rsidRDefault="002946DF" w:rsidP="002946DF">
      <w:pPr>
        <w:rPr>
          <w:rFonts w:cs="Arial"/>
        </w:rPr>
      </w:pPr>
    </w:p>
    <w:p w14:paraId="3F2B0ECE" w14:textId="77777777" w:rsidR="002946DF" w:rsidRPr="007941C6" w:rsidRDefault="002946DF" w:rsidP="002946DF">
      <w:pPr>
        <w:rPr>
          <w:rFonts w:cs="Arial"/>
        </w:rPr>
      </w:pPr>
    </w:p>
    <w:p w14:paraId="71E3C18F" w14:textId="77777777" w:rsidR="002946DF" w:rsidRPr="007941C6" w:rsidRDefault="002946DF" w:rsidP="002946DF">
      <w:pPr>
        <w:rPr>
          <w:rFonts w:cs="Arial"/>
        </w:rPr>
      </w:pPr>
    </w:p>
    <w:p w14:paraId="49858B27" w14:textId="77777777" w:rsidR="002946DF" w:rsidRPr="007941C6" w:rsidRDefault="002946DF" w:rsidP="002946DF">
      <w:pPr>
        <w:rPr>
          <w:rFonts w:cs="Arial"/>
        </w:rPr>
      </w:pPr>
    </w:p>
    <w:p w14:paraId="233828EB" w14:textId="77777777" w:rsidR="002946DF" w:rsidRPr="007941C6" w:rsidRDefault="002946DF" w:rsidP="002946DF">
      <w:pPr>
        <w:rPr>
          <w:rFonts w:cs="Arial"/>
        </w:rPr>
      </w:pPr>
    </w:p>
    <w:p w14:paraId="3C86795E" w14:textId="77777777" w:rsidR="002946DF" w:rsidRPr="007941C6" w:rsidRDefault="002946DF" w:rsidP="002946DF">
      <w:pPr>
        <w:rPr>
          <w:rFonts w:cs="Arial"/>
        </w:rPr>
      </w:pPr>
    </w:p>
    <w:p w14:paraId="0DEAD542" w14:textId="77777777" w:rsidR="002946DF" w:rsidRPr="007941C6" w:rsidRDefault="002946DF" w:rsidP="002946DF">
      <w:pPr>
        <w:rPr>
          <w:rFonts w:cs="Arial"/>
        </w:rPr>
      </w:pPr>
    </w:p>
    <w:p w14:paraId="0503EABF" w14:textId="77777777" w:rsidR="002946DF" w:rsidRPr="004856FC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" w:name="_Toc530682265"/>
      <w:r w:rsidRPr="004856FC">
        <w:rPr>
          <w:rFonts w:ascii="Arial" w:hAnsi="Arial" w:cs="Arial"/>
          <w:color w:val="000000" w:themeColor="text1"/>
        </w:rPr>
        <w:lastRenderedPageBreak/>
        <w:t>Project scope</w:t>
      </w:r>
      <w:bookmarkEnd w:id="4"/>
    </w:p>
    <w:p w14:paraId="0251437C" w14:textId="77777777" w:rsidR="002946DF" w:rsidRPr="007941C6" w:rsidRDefault="002946DF" w:rsidP="002946DF">
      <w:pPr>
        <w:pStyle w:val="ABOVECODELINE"/>
      </w:pPr>
    </w:p>
    <w:p w14:paraId="029691F7" w14:textId="77777777"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commentRangeStart w:id="5"/>
      <w:r w:rsidRPr="007941C6">
        <w:rPr>
          <w:rFonts w:cs="Arial"/>
          <w:sz w:val="24"/>
          <w:szCs w:val="24"/>
        </w:rPr>
        <w:t xml:space="preserve">Development of </w:t>
      </w:r>
      <w:commentRangeEnd w:id="5"/>
      <w:r w:rsidR="00932169">
        <w:rPr>
          <w:rStyle w:val="ae"/>
        </w:rPr>
        <w:commentReference w:id="5"/>
      </w:r>
      <w:r w:rsidRPr="007941C6">
        <w:rPr>
          <w:rFonts w:cs="Arial"/>
          <w:sz w:val="24"/>
          <w:szCs w:val="24"/>
        </w:rPr>
        <w:t xml:space="preserve">a tool to eliminate encoding multiplicity in </w:t>
      </w:r>
      <w:commentRangeStart w:id="6"/>
      <w:r w:rsidRPr="007941C6">
        <w:rPr>
          <w:rFonts w:cs="Arial"/>
          <w:sz w:val="24"/>
          <w:szCs w:val="24"/>
        </w:rPr>
        <w:t xml:space="preserve">text documents </w:t>
      </w:r>
      <w:commentRangeEnd w:id="6"/>
      <w:r w:rsidR="007C7DB4">
        <w:rPr>
          <w:rStyle w:val="ae"/>
        </w:rPr>
        <w:commentReference w:id="6"/>
      </w:r>
      <w:r w:rsidRPr="007941C6">
        <w:rPr>
          <w:rFonts w:cs="Arial"/>
          <w:sz w:val="24"/>
          <w:szCs w:val="24"/>
        </w:rPr>
        <w:t>stored locally.</w:t>
      </w:r>
    </w:p>
    <w:p w14:paraId="656A60C3" w14:textId="77777777" w:rsidR="002946DF" w:rsidRPr="007941C6" w:rsidRDefault="002946DF" w:rsidP="002946DF">
      <w:pPr>
        <w:pStyle w:val="ABOVECODELINE"/>
      </w:pPr>
    </w:p>
    <w:p w14:paraId="3D0EF3E0" w14:textId="77777777" w:rsidR="002946DF" w:rsidRPr="009D3671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" w:name="_Toc530682266"/>
      <w:r w:rsidRPr="009D3671">
        <w:rPr>
          <w:rFonts w:ascii="Arial" w:hAnsi="Arial" w:cs="Arial"/>
          <w:color w:val="000000" w:themeColor="text1"/>
        </w:rPr>
        <w:t>Main goals</w:t>
      </w:r>
      <w:bookmarkEnd w:id="7"/>
    </w:p>
    <w:p w14:paraId="01AE9ED0" w14:textId="77777777" w:rsidR="002946DF" w:rsidRPr="007941C6" w:rsidRDefault="002946DF" w:rsidP="002946DF">
      <w:pPr>
        <w:pStyle w:val="ABOVECODELINE"/>
      </w:pPr>
    </w:p>
    <w:p w14:paraId="230F3B26" w14:textId="77777777"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8"/>
      <w:r w:rsidRPr="007941C6">
        <w:rPr>
          <w:rFonts w:cs="Arial"/>
          <w:sz w:val="24"/>
          <w:szCs w:val="24"/>
        </w:rPr>
        <w:t>Eliminate the necessity for manual detection</w:t>
      </w:r>
      <w:commentRangeEnd w:id="8"/>
      <w:r w:rsidR="009D3671">
        <w:rPr>
          <w:rStyle w:val="ae"/>
        </w:rPr>
        <w:commentReference w:id="8"/>
      </w:r>
      <w:r w:rsidRPr="007941C6">
        <w:rPr>
          <w:rFonts w:cs="Arial"/>
          <w:sz w:val="24"/>
          <w:szCs w:val="24"/>
        </w:rPr>
        <w:t xml:space="preserve"> and conversion of encoding in </w:t>
      </w:r>
      <w:commentRangeStart w:id="9"/>
      <w:r w:rsidRPr="007941C6">
        <w:rPr>
          <w:rFonts w:cs="Arial"/>
          <w:sz w:val="24"/>
          <w:szCs w:val="24"/>
        </w:rPr>
        <w:t>text documents.</w:t>
      </w:r>
      <w:commentRangeEnd w:id="9"/>
      <w:r w:rsidR="000A34AE">
        <w:rPr>
          <w:rStyle w:val="ae"/>
        </w:rPr>
        <w:commentReference w:id="9"/>
      </w:r>
    </w:p>
    <w:p w14:paraId="1A5CF361" w14:textId="77777777"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7AF1A128" w14:textId="77777777" w:rsidR="002946DF" w:rsidRPr="007941C6" w:rsidRDefault="002946DF" w:rsidP="002946DF">
      <w:pPr>
        <w:pStyle w:val="ABOVECODELINE"/>
      </w:pPr>
    </w:p>
    <w:p w14:paraId="22C08254" w14:textId="77777777"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0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10"/>
    </w:p>
    <w:p w14:paraId="4E54A1AA" w14:textId="77777777" w:rsidR="002946DF" w:rsidRPr="007941C6" w:rsidRDefault="002946DF" w:rsidP="002946DF">
      <w:pPr>
        <w:pStyle w:val="ABOVECODELINE"/>
      </w:pPr>
    </w:p>
    <w:p w14:paraId="1FCAC5BC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1"/>
      <w:r w:rsidRPr="007941C6">
        <w:rPr>
          <w:rFonts w:cs="Arial"/>
          <w:sz w:val="24"/>
          <w:szCs w:val="24"/>
        </w:rPr>
        <w:t>Full</w:t>
      </w:r>
      <w:commentRangeEnd w:id="11"/>
      <w:r w:rsidR="0040278F">
        <w:rPr>
          <w:rStyle w:val="ae"/>
        </w:rPr>
        <w:commentReference w:id="11"/>
      </w:r>
      <w:r w:rsidRPr="007941C6">
        <w:rPr>
          <w:rFonts w:cs="Arial"/>
          <w:sz w:val="24"/>
          <w:szCs w:val="24"/>
        </w:rPr>
        <w:t xml:space="preserve"> automation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41108202" w14:textId="77777777"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Document-processing time reduction by </w:t>
      </w:r>
      <w:commentRangeStart w:id="12"/>
      <w:r w:rsidRPr="007941C6">
        <w:rPr>
          <w:rFonts w:cs="Arial"/>
          <w:sz w:val="24"/>
          <w:szCs w:val="24"/>
        </w:rPr>
        <w:t xml:space="preserve">1-2 minutes (average) </w:t>
      </w:r>
      <w:commentRangeEnd w:id="12"/>
      <w:r w:rsidR="004856FC">
        <w:rPr>
          <w:rStyle w:val="ae"/>
        </w:rPr>
        <w:commentReference w:id="12"/>
      </w:r>
      <w:r w:rsidRPr="007941C6">
        <w:rPr>
          <w:rFonts w:cs="Arial"/>
          <w:sz w:val="24"/>
          <w:szCs w:val="24"/>
        </w:rPr>
        <w:t>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31584FDC" w14:textId="77777777" w:rsidR="002946DF" w:rsidRPr="007941C6" w:rsidRDefault="002946DF" w:rsidP="002946DF">
      <w:pPr>
        <w:pStyle w:val="ABOVECODELINE"/>
      </w:pPr>
    </w:p>
    <w:p w14:paraId="23FC6930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3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13"/>
    </w:p>
    <w:p w14:paraId="255C2E1B" w14:textId="77777777" w:rsidR="002946DF" w:rsidRPr="007941C6" w:rsidRDefault="002946DF" w:rsidP="002946DF">
      <w:pPr>
        <w:pStyle w:val="ABOVECODELINE"/>
      </w:pPr>
    </w:p>
    <w:p w14:paraId="5C618937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commentRangeStart w:id="14"/>
      <w:r w:rsidRPr="007941C6">
        <w:rPr>
          <w:rFonts w:cs="Arial"/>
          <w:sz w:val="24"/>
          <w:szCs w:val="24"/>
        </w:rPr>
        <w:t xml:space="preserve">High complexity of accurate detection </w:t>
      </w:r>
      <w:commentRangeEnd w:id="14"/>
      <w:r w:rsidR="00D90ADF">
        <w:rPr>
          <w:rStyle w:val="ae"/>
        </w:rPr>
        <w:commentReference w:id="14"/>
      </w:r>
      <w:r w:rsidRPr="007941C6">
        <w:rPr>
          <w:rFonts w:cs="Arial"/>
          <w:sz w:val="24"/>
          <w:szCs w:val="24"/>
        </w:rPr>
        <w:t>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14:paraId="24D9E0CB" w14:textId="77777777" w:rsidR="002946DF" w:rsidRPr="007941C6" w:rsidRDefault="002946DF" w:rsidP="002946DF">
      <w:pPr>
        <w:pStyle w:val="ABOVECODELINE"/>
      </w:pPr>
    </w:p>
    <w:p w14:paraId="55918F1B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5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15"/>
    </w:p>
    <w:p w14:paraId="4C2BE3F6" w14:textId="77777777" w:rsidR="002946DF" w:rsidRPr="007941C6" w:rsidRDefault="002946DF" w:rsidP="002946DF">
      <w:pPr>
        <w:pStyle w:val="ABOVECODELINE"/>
      </w:pPr>
    </w:p>
    <w:p w14:paraId="4AD53673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16" w:name="SC_1"/>
      <w:bookmarkEnd w:id="16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14:paraId="7096AAB2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7" w:name="SC_2"/>
      <w:bookmarkEnd w:id="17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5F1F7575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8" w:name="SC_3"/>
      <w:bookmarkEnd w:id="18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</w:t>
      </w:r>
      <w:commentRangeStart w:id="19"/>
      <w:r w:rsidRPr="007941C6">
        <w:rPr>
          <w:rFonts w:cs="Arial"/>
          <w:color w:val="000000" w:themeColor="text1"/>
          <w:sz w:val="24"/>
          <w:szCs w:val="24"/>
        </w:rPr>
        <w:t xml:space="preserve">multi-platform </w:t>
      </w:r>
      <w:commentRangeEnd w:id="19"/>
      <w:r w:rsidR="00CF5CDA">
        <w:rPr>
          <w:rStyle w:val="ae"/>
        </w:rPr>
        <w:commentReference w:id="19"/>
      </w:r>
      <w:r w:rsidRPr="007941C6">
        <w:rPr>
          <w:rFonts w:cs="Arial"/>
          <w:color w:val="000000" w:themeColor="text1"/>
          <w:sz w:val="24"/>
          <w:szCs w:val="24"/>
        </w:rPr>
        <w:t xml:space="preserve">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4EA0103" w14:textId="77777777" w:rsidR="002946DF" w:rsidRPr="007941C6" w:rsidRDefault="002946DF" w:rsidP="002946DF">
      <w:pPr>
        <w:pStyle w:val="ABOVECODELINE"/>
      </w:pPr>
    </w:p>
    <w:p w14:paraId="3035C56E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0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20"/>
    </w:p>
    <w:p w14:paraId="19E3D1AC" w14:textId="77777777" w:rsidR="002946DF" w:rsidRPr="007941C6" w:rsidRDefault="002946DF" w:rsidP="002946DF">
      <w:pPr>
        <w:pStyle w:val="ABOVECODELINE"/>
      </w:pPr>
    </w:p>
    <w:p w14:paraId="53EF7C9D" w14:textId="77777777"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See also the use cases </w:t>
      </w:r>
      <w:commentRangeStart w:id="21"/>
      <w:r w:rsidRPr="007941C6">
        <w:rPr>
          <w:rFonts w:cs="Arial"/>
          <w:sz w:val="24"/>
          <w:szCs w:val="24"/>
        </w:rPr>
        <w:t>diagram</w:t>
      </w:r>
      <w:commentRangeEnd w:id="21"/>
      <w:r w:rsidR="00CC6193">
        <w:rPr>
          <w:rStyle w:val="ae"/>
        </w:rPr>
        <w:commentReference w:id="21"/>
      </w:r>
      <w:r w:rsidRPr="007941C6">
        <w:rPr>
          <w:rFonts w:cs="Arial"/>
          <w:sz w:val="24"/>
          <w:szCs w:val="24"/>
        </w:rPr>
        <w:t xml:space="preserve"> below for details</w:t>
      </w:r>
      <w:r w:rsidR="002946DF" w:rsidRPr="007941C6">
        <w:rPr>
          <w:rFonts w:cs="Arial"/>
          <w:sz w:val="24"/>
          <w:szCs w:val="24"/>
        </w:rPr>
        <w:t>.</w:t>
      </w:r>
    </w:p>
    <w:p w14:paraId="258C77AA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2" w:name="UR_1"/>
      <w:bookmarkEnd w:id="22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commentRangeStart w:id="23"/>
      <w:r w:rsidR="004F16A6" w:rsidRPr="007941C6">
        <w:rPr>
          <w:rFonts w:cs="Arial"/>
          <w:color w:val="000000" w:themeColor="text1"/>
          <w:sz w:val="24"/>
          <w:szCs w:val="24"/>
        </w:rPr>
        <w:t>Start</w:t>
      </w:r>
      <w:commentRangeEnd w:id="23"/>
      <w:r w:rsidR="00807817">
        <w:rPr>
          <w:rStyle w:val="ae"/>
        </w:rPr>
        <w:commentReference w:id="23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18D78C6D" w14:textId="3BD0BCB6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4" w:name="UR_1_1"/>
      <w:bookmarkEnd w:id="2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commentRangeStart w:id="25"/>
      <w:r w:rsidR="004F16A6" w:rsidRPr="007941C6">
        <w:rPr>
          <w:rFonts w:cs="Arial"/>
          <w:color w:val="000000" w:themeColor="text1"/>
          <w:sz w:val="24"/>
          <w:szCs w:val="24"/>
        </w:rPr>
        <w:t xml:space="preserve">The application start </w:t>
      </w:r>
      <w:commentRangeEnd w:id="25"/>
      <w:r w:rsidR="000E1004">
        <w:rPr>
          <w:rStyle w:val="ae"/>
        </w:rPr>
        <w:commentReference w:id="25"/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should be performed by the following console </w:t>
      </w:r>
      <w:commentRangeStart w:id="26"/>
      <w:r w:rsidR="004F16A6" w:rsidRPr="007941C6">
        <w:rPr>
          <w:rFonts w:cs="Arial"/>
          <w:color w:val="000000" w:themeColor="text1"/>
          <w:sz w:val="24"/>
          <w:szCs w:val="24"/>
        </w:rPr>
        <w:t>command</w:t>
      </w:r>
      <w:commentRangeEnd w:id="26"/>
      <w:r w:rsidR="00A760E0">
        <w:rPr>
          <w:rStyle w:val="ae"/>
        </w:rPr>
        <w:commentReference w:id="26"/>
      </w:r>
      <w:r w:rsidR="004F16A6" w:rsidRPr="007941C6">
        <w:rPr>
          <w:rFonts w:cs="Arial"/>
          <w:color w:val="000000" w:themeColor="text1"/>
          <w:sz w:val="24"/>
          <w:szCs w:val="24"/>
        </w:rPr>
        <w:t>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</w:t>
      </w:r>
      <w:commentRangeStart w:id="27"/>
      <w:proofErr w:type="spellStart"/>
      <w:r w:rsidR="002946DF" w:rsidRPr="000E1004">
        <w:rPr>
          <w:rFonts w:cs="Arial"/>
          <w:color w:val="000000" w:themeColor="text1"/>
          <w:sz w:val="24"/>
          <w:szCs w:val="24"/>
        </w:rPr>
        <w:t>php</w:t>
      </w:r>
      <w:ins w:id="28" w:author="Автор">
        <w:r w:rsidR="00F72629" w:rsidRPr="000E1004">
          <w:rPr>
            <w:rFonts w:cs="Arial"/>
            <w:color w:val="000000" w:themeColor="text1"/>
            <w:sz w:val="24"/>
            <w:szCs w:val="24"/>
          </w:rPr>
          <w:t>.</w:t>
        </w:r>
      </w:ins>
      <w:r w:rsidR="002946DF" w:rsidRPr="000E1004">
        <w:rPr>
          <w:rFonts w:cs="Arial"/>
          <w:color w:val="000000" w:themeColor="text1"/>
          <w:sz w:val="24"/>
          <w:szCs w:val="24"/>
        </w:rPr>
        <w:t>converter.</w:t>
      </w:r>
      <w:r w:rsidR="004F16A6" w:rsidRPr="000E1004">
        <w:rPr>
          <w:rFonts w:cs="Arial"/>
          <w:color w:val="000000" w:themeColor="text1"/>
          <w:sz w:val="24"/>
          <w:szCs w:val="24"/>
        </w:rPr>
        <w:t>phar</w:t>
      </w:r>
      <w:commentRangeEnd w:id="27"/>
      <w:proofErr w:type="spellEnd"/>
      <w:r w:rsidR="000E1004" w:rsidRPr="008E341F">
        <w:rPr>
          <w:rStyle w:val="ae"/>
          <w:highlight w:val="lightGray"/>
          <w:rPrChange w:id="29" w:author="Автор">
            <w:rPr>
              <w:rStyle w:val="ae"/>
            </w:rPr>
          </w:rPrChange>
        </w:rPr>
        <w:commentReference w:id="27"/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ins w:id="30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commentRangeStart w:id="31"/>
      <w:commentRangeStart w:id="32"/>
      <w:r w:rsidR="002946DF" w:rsidRPr="007941C6">
        <w:rPr>
          <w:rFonts w:cs="Arial"/>
          <w:color w:val="000000" w:themeColor="text1"/>
          <w:sz w:val="24"/>
          <w:szCs w:val="24"/>
        </w:rPr>
        <w:t>SOURCE_DIR</w:t>
      </w:r>
      <w:ins w:id="33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 </w:t>
        </w:r>
      </w:ins>
      <w:commentRangeEnd w:id="32"/>
      <w:r w:rsidR="0098126D">
        <w:rPr>
          <w:rStyle w:val="ae"/>
        </w:rPr>
        <w:commentReference w:id="32"/>
      </w:r>
      <w:commentRangeStart w:id="34"/>
      <w:ins w:id="35" w:author="Автор">
        <w:r w:rsidR="00676D5E">
          <w:rPr>
            <w:rFonts w:cs="Arial"/>
            <w:color w:val="000000" w:themeColor="text1"/>
            <w:sz w:val="24"/>
            <w:szCs w:val="24"/>
          </w:rPr>
          <w:t>?</w:t>
        </w:r>
        <w:commentRangeEnd w:id="34"/>
        <w:r w:rsidR="00676D5E">
          <w:rPr>
            <w:rStyle w:val="ae"/>
          </w:rPr>
          <w:commentReference w:id="34"/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 xml:space="preserve"> DESTINATION_DIR </w:t>
      </w:r>
      <w:ins w:id="36" w:author="Автор">
        <w:r w:rsidR="00676D5E">
          <w:rPr>
            <w:rFonts w:cs="Arial"/>
            <w:color w:val="000000" w:themeColor="text1"/>
            <w:sz w:val="24"/>
            <w:szCs w:val="24"/>
          </w:rPr>
          <w:t xml:space="preserve">? 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[LOG_FILE_NAME]</w:t>
      </w:r>
      <w:bookmarkStart w:id="37" w:name="_GoBack"/>
      <w:bookmarkEnd w:id="37"/>
      <w:commentRangeEnd w:id="31"/>
      <w:r w:rsidR="00675540">
        <w:rPr>
          <w:rStyle w:val="ae"/>
        </w:rPr>
        <w:commentReference w:id="31"/>
      </w:r>
      <w:r w:rsidR="002946DF" w:rsidRPr="007941C6">
        <w:rPr>
          <w:rFonts w:cs="Arial"/>
          <w:color w:val="000000" w:themeColor="text1"/>
          <w:sz w:val="24"/>
          <w:szCs w:val="24"/>
        </w:rPr>
        <w:t>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</w:t>
        </w:r>
        <w:r w:rsidR="005D52DE" w:rsidRPr="007941C6">
          <w:rPr>
            <w:rStyle w:val="a5"/>
            <w:rFonts w:cs="Arial"/>
            <w:sz w:val="24"/>
            <w:szCs w:val="24"/>
          </w:rPr>
          <w:t>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commentRangeStart w:id="38"/>
      <w:r w:rsidR="007B1DE4" w:rsidRPr="007941C6">
        <w:rPr>
          <w:rFonts w:cs="Arial"/>
          <w:color w:val="000000" w:themeColor="text1"/>
          <w:sz w:val="24"/>
          <w:szCs w:val="24"/>
        </w:rPr>
        <w:t>error messages</w:t>
      </w:r>
      <w:commentRangeEnd w:id="38"/>
      <w:r w:rsidR="001611E2">
        <w:rPr>
          <w:rStyle w:val="ae"/>
        </w:rPr>
        <w:commentReference w:id="38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2032F902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39" w:name="UR_1_2"/>
      <w:bookmarkEnd w:id="39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stop (shutdown) should be performed by applying </w:t>
      </w:r>
      <w:commentRangeStart w:id="40"/>
      <w:proofErr w:type="spellStart"/>
      <w:r w:rsidR="002946DF" w:rsidRPr="007941C6">
        <w:rPr>
          <w:rFonts w:cs="Arial"/>
          <w:color w:val="000000" w:themeColor="text1"/>
          <w:sz w:val="24"/>
          <w:szCs w:val="24"/>
        </w:rPr>
        <w:t>Ctrl+C</w:t>
      </w:r>
      <w:proofErr w:type="spellEnd"/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commentRangeEnd w:id="40"/>
      <w:r w:rsidR="009E62EE">
        <w:rPr>
          <w:rStyle w:val="ae"/>
        </w:rPr>
        <w:commentReference w:id="40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5E87792C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1" w:name="UR_2"/>
      <w:bookmarkEnd w:id="41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E4076B6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2" w:name="UR_2_1"/>
      <w:bookmarkEnd w:id="42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</w:t>
      </w:r>
      <w:commentRangeStart w:id="43"/>
      <w:r w:rsidR="007B1DE4" w:rsidRPr="007941C6">
        <w:rPr>
          <w:rFonts w:cs="Arial"/>
          <w:color w:val="000000" w:themeColor="text1"/>
          <w:sz w:val="24"/>
          <w:szCs w:val="24"/>
        </w:rPr>
        <w:t>configuration</w:t>
      </w:r>
      <w:commentRangeEnd w:id="43"/>
      <w:r w:rsidR="00482260">
        <w:rPr>
          <w:rStyle w:val="ae"/>
        </w:rPr>
        <w:commentReference w:id="43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available is through command line parameters </w:t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</w:t>
        </w:r>
        <w:r w:rsidR="005D52DE" w:rsidRPr="007941C6">
          <w:rPr>
            <w:rStyle w:val="a5"/>
            <w:rFonts w:cs="Arial"/>
            <w:sz w:val="24"/>
            <w:szCs w:val="24"/>
          </w:rPr>
          <w:t>S</w:t>
        </w:r>
        <w:r w:rsidR="005D52DE" w:rsidRPr="007941C6">
          <w:rPr>
            <w:rStyle w:val="a5"/>
            <w:rFonts w:cs="Arial"/>
            <w:sz w:val="24"/>
            <w:szCs w:val="24"/>
          </w:rPr>
          <w:t>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14:paraId="5A16E2E8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4" w:name="UR_2_2"/>
      <w:bookmarkEnd w:id="4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</w:t>
      </w:r>
      <w:commentRangeStart w:id="45"/>
      <w:r w:rsidR="007B1DE4" w:rsidRPr="007941C6">
        <w:rPr>
          <w:rFonts w:cs="Arial"/>
          <w:color w:val="000000" w:themeColor="text1"/>
          <w:sz w:val="24"/>
          <w:szCs w:val="24"/>
        </w:rPr>
        <w:t xml:space="preserve">is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UTF8 </w:t>
      </w:r>
      <w:commentRangeEnd w:id="45"/>
      <w:r w:rsidR="00781836">
        <w:rPr>
          <w:rStyle w:val="ae"/>
        </w:rPr>
        <w:commentReference w:id="45"/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3B0BC05D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46" w:name="UR_3"/>
      <w:bookmarkEnd w:id="46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14:paraId="4CDF80B5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47" w:name="UR_3_1"/>
      <w:bookmarkEnd w:id="47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should </w:t>
      </w:r>
      <w:commentRangeStart w:id="48"/>
      <w:r w:rsidR="007B1DE4" w:rsidRPr="007941C6">
        <w:rPr>
          <w:rFonts w:cs="Arial"/>
          <w:color w:val="000000" w:themeColor="text1"/>
          <w:sz w:val="24"/>
          <w:szCs w:val="24"/>
        </w:rPr>
        <w:t>output its log both to the console and to a log-file</w:t>
      </w:r>
      <w:commentRangeEnd w:id="48"/>
      <w:r w:rsidR="00CC6193">
        <w:rPr>
          <w:rStyle w:val="ae"/>
        </w:rPr>
        <w:commentReference w:id="48"/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2946DF" w:rsidRPr="007941C6">
        <w:rPr>
          <w:rFonts w:cs="Arial"/>
          <w:color w:val="000000" w:themeColor="text1"/>
          <w:sz w:val="24"/>
          <w:szCs w:val="24"/>
        </w:rPr>
        <w:t>(</w:t>
      </w:r>
      <w:r w:rsidR="007B1DE4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="007B1DE4" w:rsidRPr="007941C6">
        <w:rPr>
          <w:rFonts w:cs="Arial"/>
          <w:color w:val="000000" w:themeColor="text1"/>
          <w:sz w:val="24"/>
          <w:szCs w:val="24"/>
        </w:rPr>
        <w:t xml:space="preserve">). Log file name should comply </w:t>
      </w:r>
      <w:r w:rsidR="007941C6" w:rsidRPr="007941C6">
        <w:rPr>
          <w:rFonts w:cs="Arial"/>
          <w:color w:val="000000" w:themeColor="text1"/>
          <w:sz w:val="24"/>
          <w:szCs w:val="24"/>
        </w:rPr>
        <w:t>with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lastRenderedPageBreak/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35598030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49" w:name="UR_3_2"/>
      <w:bookmarkEnd w:id="49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45978283" w14:textId="77777777" w:rsidR="002946DF" w:rsidRPr="007941C6" w:rsidRDefault="002946DF" w:rsidP="002946DF">
      <w:pPr>
        <w:pStyle w:val="ABOVECODELINE"/>
      </w:pPr>
    </w:p>
    <w:p w14:paraId="6076A398" w14:textId="77777777" w:rsidR="002946DF" w:rsidRPr="007941C6" w:rsidRDefault="002946DF" w:rsidP="002946DF">
      <w:pPr>
        <w:pStyle w:val="ABOVECODELINE"/>
      </w:pPr>
    </w:p>
    <w:p w14:paraId="426EED6A" w14:textId="77777777" w:rsidR="002946DF" w:rsidRPr="007941C6" w:rsidRDefault="00B96169" w:rsidP="002946DF">
      <w:pPr>
        <w:pStyle w:val="ABOVECODELINE"/>
        <w:jc w:val="center"/>
      </w:pPr>
      <w:r w:rsidRPr="007941C6">
        <w:rPr>
          <w:noProof/>
          <w:lang w:val="ru-RU" w:eastAsia="ru-RU"/>
        </w:rPr>
        <w:drawing>
          <wp:inline distT="0" distB="0" distL="0" distR="0" wp14:anchorId="12101112" wp14:editId="0D6BA839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C444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50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1" w:name="_Toc530682271"/>
      <w:r w:rsidRPr="00AF0B88">
        <w:rPr>
          <w:rFonts w:ascii="Arial" w:hAnsi="Arial" w:cs="Arial"/>
          <w:color w:val="000000" w:themeColor="text1"/>
          <w:highlight w:val="yellow"/>
          <w:rPrChange w:id="52" w:author="Автор">
            <w:rPr>
              <w:rFonts w:ascii="Arial" w:hAnsi="Arial" w:cs="Arial"/>
              <w:color w:val="000000" w:themeColor="text1"/>
            </w:rPr>
          </w:rPrChange>
        </w:rPr>
        <w:t>Business rules</w:t>
      </w:r>
      <w:bookmarkEnd w:id="51"/>
    </w:p>
    <w:p w14:paraId="16F4267E" w14:textId="77777777" w:rsidR="002946DF" w:rsidRPr="007941C6" w:rsidRDefault="002946DF" w:rsidP="002946DF">
      <w:pPr>
        <w:pStyle w:val="ABOVECODELINE"/>
      </w:pPr>
    </w:p>
    <w:p w14:paraId="2F7575AF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53" w:name="BR_1"/>
      <w:bookmarkEnd w:id="53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1: </w:t>
      </w:r>
      <w:r w:rsidR="006D61A8" w:rsidRPr="007941C6">
        <w:rPr>
          <w:rFonts w:cs="Arial"/>
          <w:color w:val="000000" w:themeColor="text1"/>
          <w:sz w:val="24"/>
          <w:szCs w:val="24"/>
        </w:rPr>
        <w:t>The source directory and the destination directory</w:t>
      </w:r>
    </w:p>
    <w:p w14:paraId="4830801C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4" w:name="BR_1_1"/>
      <w:bookmarkEnd w:id="54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source directory and the destination directory </w:t>
      </w:r>
      <w:commentRangeStart w:id="55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5"/>
      <w:r w:rsidR="00F11CE9">
        <w:rPr>
          <w:rStyle w:val="ae"/>
        </w:rPr>
        <w:commentReference w:id="55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be the same directory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6D61A8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6D61A8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07AF7B3B" w14:textId="77777777"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56" w:name="BR_1_2"/>
      <w:bookmarkEnd w:id="56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</w:t>
      </w:r>
      <w:commentRangeStart w:id="57"/>
      <w:r w:rsidR="006D61A8" w:rsidRPr="007941C6">
        <w:rPr>
          <w:rFonts w:cs="Arial"/>
          <w:color w:val="000000" w:themeColor="text1"/>
          <w:sz w:val="24"/>
          <w:szCs w:val="24"/>
        </w:rPr>
        <w:t>may</w:t>
      </w:r>
      <w:commentRangeEnd w:id="57"/>
      <w:r w:rsidR="007D1B89">
        <w:rPr>
          <w:rStyle w:val="ae"/>
        </w:rPr>
        <w:commentReference w:id="57"/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directory or any its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72173DBA" w14:textId="77777777" w:rsidR="002946DF" w:rsidRPr="007941C6" w:rsidRDefault="002946DF" w:rsidP="002946DF">
      <w:pPr>
        <w:pStyle w:val="ABOVECODELINE"/>
      </w:pPr>
    </w:p>
    <w:p w14:paraId="00A80ABA" w14:textId="77777777" w:rsidR="002946DF" w:rsidRPr="00AF0B88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  <w:highlight w:val="yellow"/>
          <w:rPrChange w:id="58" w:author="Автор">
            <w:rPr>
              <w:rFonts w:ascii="Arial" w:hAnsi="Arial" w:cs="Arial"/>
              <w:color w:val="000000" w:themeColor="text1"/>
            </w:rPr>
          </w:rPrChange>
        </w:rPr>
      </w:pPr>
      <w:bookmarkStart w:id="59" w:name="_Toc530682272"/>
      <w:r w:rsidRPr="00AF0B88">
        <w:rPr>
          <w:rFonts w:ascii="Arial" w:hAnsi="Arial" w:cs="Arial"/>
          <w:color w:val="000000" w:themeColor="text1"/>
          <w:highlight w:val="yellow"/>
          <w:rPrChange w:id="60" w:author="Автор">
            <w:rPr>
              <w:rFonts w:ascii="Arial" w:hAnsi="Arial" w:cs="Arial"/>
              <w:color w:val="000000" w:themeColor="text1"/>
            </w:rPr>
          </w:rPrChange>
        </w:rPr>
        <w:t>Quality attributes</w:t>
      </w:r>
      <w:bookmarkEnd w:id="59"/>
    </w:p>
    <w:p w14:paraId="49B02250" w14:textId="77777777" w:rsidR="002946DF" w:rsidRPr="007941C6" w:rsidRDefault="002946DF" w:rsidP="002946DF">
      <w:pPr>
        <w:pStyle w:val="ABOVECODELINE"/>
      </w:pPr>
    </w:p>
    <w:p w14:paraId="05213F5E" w14:textId="77777777" w:rsidR="002946DF" w:rsidRPr="007941C6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61" w:name="QA_1"/>
      <w:bookmarkEnd w:id="61"/>
      <w:r w:rsidRPr="007941C6">
        <w:rPr>
          <w:rFonts w:cs="Arial"/>
          <w:sz w:val="24"/>
          <w:szCs w:val="24"/>
        </w:rPr>
        <w:t>QA-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952197" w:rsidRPr="007941C6">
        <w:rPr>
          <w:rFonts w:cs="Arial"/>
          <w:sz w:val="24"/>
          <w:szCs w:val="24"/>
        </w:rPr>
        <w:t>Performance</w:t>
      </w:r>
    </w:p>
    <w:p w14:paraId="6788B218" w14:textId="7F7C7BDD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2" w:name="QA_1_1"/>
      <w:bookmarkEnd w:id="62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The application should provide the processing speed of at </w:t>
      </w:r>
      <w:commentRangeStart w:id="63"/>
      <w:r w:rsidR="00952197" w:rsidRPr="007941C6">
        <w:rPr>
          <w:rFonts w:cs="Arial"/>
          <w:color w:val="000000" w:themeColor="text1"/>
          <w:sz w:val="24"/>
          <w:szCs w:val="24"/>
        </w:rPr>
        <w:t xml:space="preserve">least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5 </w:t>
      </w:r>
      <w:del w:id="64" w:author="Автор">
        <w:r w:rsidR="00952197" w:rsidRPr="007941C6" w:rsidDel="00511FC3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65" w:author="Автор">
        <w:r w:rsidR="00511FC3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511FC3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with the following (or equivalent) hardware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average disc </w:t>
      </w:r>
      <w:commentRangeStart w:id="66"/>
      <w:r w:rsidR="00952197" w:rsidRPr="007941C6">
        <w:rPr>
          <w:rFonts w:cs="Arial"/>
          <w:color w:val="000000" w:themeColor="text1"/>
          <w:sz w:val="24"/>
          <w:szCs w:val="24"/>
        </w:rPr>
        <w:t xml:space="preserve">read/write </w:t>
      </w:r>
      <w:commentRangeEnd w:id="66"/>
      <w:r w:rsidR="00F11CE9">
        <w:rPr>
          <w:rStyle w:val="ae"/>
        </w:rPr>
        <w:commentReference w:id="66"/>
      </w:r>
      <w:r w:rsidR="00952197" w:rsidRPr="007941C6">
        <w:rPr>
          <w:rFonts w:cs="Arial"/>
          <w:color w:val="000000" w:themeColor="text1"/>
          <w:sz w:val="24"/>
          <w:szCs w:val="24"/>
        </w:rPr>
        <w:t>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del w:id="67" w:author="Автор">
        <w:r w:rsidR="00952197" w:rsidRPr="007941C6" w:rsidDel="00A23504">
          <w:rPr>
            <w:rFonts w:cs="Arial"/>
            <w:color w:val="000000" w:themeColor="text1"/>
            <w:sz w:val="24"/>
            <w:szCs w:val="24"/>
          </w:rPr>
          <w:delText>MB</w:delText>
        </w:r>
      </w:del>
      <w:ins w:id="68" w:author="Автор">
        <w:r w:rsidR="00A23504" w:rsidRPr="007941C6">
          <w:rPr>
            <w:rFonts w:cs="Arial"/>
            <w:color w:val="000000" w:themeColor="text1"/>
            <w:sz w:val="24"/>
            <w:szCs w:val="24"/>
          </w:rPr>
          <w:t>M</w:t>
        </w:r>
        <w:r w:rsidR="00A23504">
          <w:rPr>
            <w:rFonts w:cs="Arial"/>
            <w:color w:val="000000" w:themeColor="text1"/>
            <w:sz w:val="24"/>
            <w:szCs w:val="24"/>
          </w:rPr>
          <w:t>b</w:t>
        </w:r>
      </w:ins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  <w:commentRangeEnd w:id="63"/>
      <w:r w:rsidR="00A23504">
        <w:rPr>
          <w:rStyle w:val="ae"/>
        </w:rPr>
        <w:commentReference w:id="63"/>
      </w:r>
    </w:p>
    <w:p w14:paraId="02251E5C" w14:textId="77777777"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9" w:name="QA_2"/>
      <w:bookmarkEnd w:id="69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</w:p>
    <w:p w14:paraId="650A6884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70" w:name="QA_2_1"/>
      <w:bookmarkEnd w:id="70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14:paraId="5B587987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71" w:name="QA_2_2"/>
      <w:bookmarkEnd w:id="71"/>
      <w:r w:rsidRPr="007941C6">
        <w:rPr>
          <w:rFonts w:cs="Arial"/>
          <w:color w:val="000000" w:themeColor="text1"/>
          <w:sz w:val="24"/>
          <w:szCs w:val="24"/>
        </w:rPr>
        <w:lastRenderedPageBreak/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14:paraId="6C3B1E43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72" w:name="QA_2_3"/>
      <w:bookmarkEnd w:id="72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  <w:r w:rsidR="002946DF" w:rsidRPr="007941C6">
          <w:rPr>
            <w:rStyle w:val="a5"/>
            <w:rFonts w:cs="Arial"/>
            <w:sz w:val="24"/>
            <w:szCs w:val="24"/>
          </w:rPr>
          <w:t>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file format.</w:t>
      </w:r>
    </w:p>
    <w:p w14:paraId="3304D199" w14:textId="77777777" w:rsidR="002946DF" w:rsidRPr="007941C6" w:rsidRDefault="002946DF" w:rsidP="002946DF">
      <w:pPr>
        <w:pStyle w:val="ABOVECODELINE"/>
      </w:pPr>
    </w:p>
    <w:p w14:paraId="5AE9ABBA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73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73"/>
    </w:p>
    <w:p w14:paraId="516DF3E8" w14:textId="77777777" w:rsidR="002946DF" w:rsidRPr="007941C6" w:rsidRDefault="002946DF" w:rsidP="002946DF">
      <w:pPr>
        <w:pStyle w:val="ABOVECODELINE"/>
      </w:pPr>
    </w:p>
    <w:p w14:paraId="0232F65C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4" w:name="L_1"/>
      <w:bookmarkEnd w:id="74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1: </w:t>
      </w:r>
      <w:r w:rsidR="00376BF3" w:rsidRPr="007941C6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7941C6">
        <w:rPr>
          <w:rFonts w:cs="Arial"/>
          <w:sz w:val="24"/>
          <w:szCs w:val="24"/>
        </w:rPr>
        <w:t>s</w:t>
      </w:r>
      <w:r w:rsidR="00376BF3" w:rsidRPr="007941C6">
        <w:rPr>
          <w:rFonts w:cs="Arial"/>
          <w:sz w:val="24"/>
          <w:szCs w:val="24"/>
        </w:rPr>
        <w:t>upport the application with his own IT-</w:t>
      </w:r>
      <w:commentRangeStart w:id="75"/>
      <w:r w:rsidR="00376BF3" w:rsidRPr="007941C6">
        <w:rPr>
          <w:rFonts w:cs="Arial"/>
          <w:sz w:val="24"/>
          <w:szCs w:val="24"/>
        </w:rPr>
        <w:t>department</w:t>
      </w:r>
      <w:commentRangeEnd w:id="75"/>
      <w:r w:rsidR="008B26F9">
        <w:rPr>
          <w:rStyle w:val="ae"/>
        </w:rPr>
        <w:commentReference w:id="75"/>
      </w:r>
      <w:r w:rsidR="002946DF" w:rsidRPr="007941C6">
        <w:rPr>
          <w:rFonts w:cs="Arial"/>
          <w:sz w:val="24"/>
          <w:szCs w:val="24"/>
        </w:rPr>
        <w:t>.</w:t>
      </w:r>
    </w:p>
    <w:p w14:paraId="7821CA2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6" w:name="L_2"/>
      <w:bookmarkEnd w:id="76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2: </w:t>
      </w:r>
      <w:r w:rsidR="00270825" w:rsidRPr="007941C6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7941C6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7941C6">
        <w:rPr>
          <w:rFonts w:cs="Arial"/>
          <w:sz w:val="24"/>
          <w:szCs w:val="24"/>
        </w:rPr>
        <w:t xml:space="preserve"> for PHP version and configuration details.</w:t>
      </w:r>
    </w:p>
    <w:p w14:paraId="43567812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7" w:name="L_3"/>
      <w:bookmarkEnd w:id="77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270825" w:rsidRPr="007941C6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14:paraId="674912D8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78" w:name="L_4"/>
      <w:bookmarkEnd w:id="78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4: </w:t>
      </w:r>
      <w:r w:rsidR="000A0D74" w:rsidRPr="007941C6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7941C6">
        <w:rPr>
          <w:rFonts w:cs="Arial"/>
          <w:sz w:val="24"/>
          <w:szCs w:val="24"/>
        </w:rPr>
        <w:t xml:space="preserve">it should work with Windows and </w:t>
      </w:r>
      <w:commentRangeStart w:id="79"/>
      <w:commentRangeStart w:id="80"/>
      <w:r w:rsidR="0055202F" w:rsidRPr="007941C6">
        <w:rPr>
          <w:rFonts w:cs="Arial"/>
          <w:sz w:val="24"/>
          <w:szCs w:val="24"/>
        </w:rPr>
        <w:t>Linux</w:t>
      </w:r>
      <w:commentRangeEnd w:id="79"/>
      <w:r w:rsidR="00E57410">
        <w:rPr>
          <w:rStyle w:val="ae"/>
        </w:rPr>
        <w:commentReference w:id="79"/>
      </w:r>
      <w:r w:rsidR="0055202F" w:rsidRPr="007941C6">
        <w:rPr>
          <w:rFonts w:cs="Arial"/>
          <w:sz w:val="24"/>
          <w:szCs w:val="24"/>
        </w:rPr>
        <w:t xml:space="preserve"> assuming that proper PHP version</w:t>
      </w:r>
      <w:commentRangeEnd w:id="80"/>
      <w:r w:rsidR="00932169">
        <w:rPr>
          <w:rStyle w:val="ae"/>
        </w:rPr>
        <w:commentReference w:id="80"/>
      </w:r>
      <w:r w:rsidR="0055202F" w:rsidRPr="007941C6">
        <w:rPr>
          <w:rFonts w:cs="Arial"/>
          <w:sz w:val="24"/>
          <w:szCs w:val="24"/>
        </w:rPr>
        <w:t xml:space="preserve"> (see </w:t>
      </w:r>
      <w:hyperlink w:anchor="DS_1_1" w:history="1">
        <w:r w:rsidR="0055202F" w:rsidRPr="007941C6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7941C6">
        <w:rPr>
          <w:rFonts w:cs="Arial"/>
          <w:sz w:val="24"/>
          <w:szCs w:val="24"/>
        </w:rPr>
        <w:t>) works there.</w:t>
      </w:r>
    </w:p>
    <w:p w14:paraId="7964CD2B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81" w:name="L_5"/>
      <w:bookmarkEnd w:id="81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5: </w:t>
      </w:r>
      <w:r w:rsidR="00450946" w:rsidRPr="007941C6">
        <w:rPr>
          <w:rFonts w:cs="Arial"/>
          <w:sz w:val="24"/>
          <w:szCs w:val="24"/>
        </w:rPr>
        <w:t>The target encoding (</w:t>
      </w:r>
      <w:r w:rsidR="002946DF" w:rsidRPr="007941C6">
        <w:rPr>
          <w:rFonts w:cs="Arial"/>
          <w:sz w:val="24"/>
          <w:szCs w:val="24"/>
        </w:rPr>
        <w:t>UTF8</w:t>
      </w:r>
      <w:r w:rsidR="00450946" w:rsidRPr="007941C6">
        <w:rPr>
          <w:rFonts w:cs="Arial"/>
          <w:sz w:val="24"/>
          <w:szCs w:val="24"/>
        </w:rPr>
        <w:t>) is fixed. There is no option to change it.</w:t>
      </w:r>
    </w:p>
    <w:p w14:paraId="2B1FEF9F" w14:textId="77777777" w:rsidR="002946DF" w:rsidRPr="007941C6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82" w:name="L_6"/>
      <w:bookmarkEnd w:id="82"/>
      <w:r w:rsidRPr="007941C6">
        <w:rPr>
          <w:rFonts w:cs="Arial"/>
          <w:sz w:val="24"/>
          <w:szCs w:val="24"/>
        </w:rPr>
        <w:t>L-</w:t>
      </w:r>
      <w:r w:rsidR="002946DF" w:rsidRPr="007941C6">
        <w:rPr>
          <w:rFonts w:cs="Arial"/>
          <w:sz w:val="24"/>
          <w:szCs w:val="24"/>
        </w:rPr>
        <w:t xml:space="preserve">6: </w:t>
      </w:r>
      <w:r w:rsidR="00DE6A29" w:rsidRPr="007941C6">
        <w:rPr>
          <w:rFonts w:cs="Arial"/>
          <w:sz w:val="24"/>
          <w:szCs w:val="24"/>
        </w:rPr>
        <w:t>The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7941C6">
          <w:rPr>
            <w:rStyle w:val="a5"/>
            <w:rFonts w:cs="Arial"/>
            <w:sz w:val="24"/>
            <w:szCs w:val="24"/>
          </w:rPr>
          <w:t>QA-</w:t>
        </w:r>
        <w:r w:rsidR="002946DF" w:rsidRPr="007941C6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may be violated in case of </w:t>
      </w:r>
      <w:commentRangeStart w:id="83"/>
      <w:r w:rsidR="00DE6A29" w:rsidRPr="007941C6">
        <w:rPr>
          <w:rFonts w:cs="Arial"/>
          <w:sz w:val="24"/>
          <w:szCs w:val="24"/>
        </w:rPr>
        <w:t>objective reasons (e.g.</w:t>
      </w:r>
      <w:r w:rsidR="007941C6">
        <w:rPr>
          <w:rFonts w:cs="Arial"/>
          <w:sz w:val="24"/>
          <w:szCs w:val="24"/>
        </w:rPr>
        <w:t>,</w:t>
      </w:r>
      <w:r w:rsidR="00DE6A29" w:rsidRPr="007941C6">
        <w:rPr>
          <w:rFonts w:cs="Arial"/>
          <w:sz w:val="24"/>
          <w:szCs w:val="24"/>
        </w:rPr>
        <w:t xml:space="preserve"> system overload, low-performing hardware and so on</w:t>
      </w:r>
      <w:commentRangeEnd w:id="83"/>
      <w:r w:rsidR="00807817">
        <w:rPr>
          <w:rStyle w:val="ae"/>
        </w:rPr>
        <w:commentReference w:id="83"/>
      </w:r>
      <w:r w:rsidR="00DE6A29" w:rsidRPr="007941C6">
        <w:rPr>
          <w:rFonts w:cs="Arial"/>
          <w:sz w:val="24"/>
          <w:szCs w:val="24"/>
        </w:rPr>
        <w:t>)</w:t>
      </w:r>
      <w:r w:rsidR="002946DF" w:rsidRPr="007941C6">
        <w:rPr>
          <w:rFonts w:cs="Arial"/>
          <w:sz w:val="24"/>
          <w:szCs w:val="24"/>
        </w:rPr>
        <w:t>.</w:t>
      </w:r>
    </w:p>
    <w:p w14:paraId="03386A20" w14:textId="77777777" w:rsidR="002946DF" w:rsidRPr="007941C6" w:rsidRDefault="002946DF" w:rsidP="002946DF">
      <w:pPr>
        <w:pStyle w:val="ABOVECODELINE"/>
      </w:pPr>
    </w:p>
    <w:p w14:paraId="264C0C6B" w14:textId="77777777" w:rsidR="002946DF" w:rsidRPr="007941C6" w:rsidRDefault="001C045C" w:rsidP="0040278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84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84"/>
    </w:p>
    <w:p w14:paraId="4E852097" w14:textId="77777777" w:rsidR="002946DF" w:rsidRPr="007941C6" w:rsidRDefault="002946DF" w:rsidP="002946DF">
      <w:pPr>
        <w:pStyle w:val="ABOVECODELINE"/>
      </w:pPr>
    </w:p>
    <w:p w14:paraId="644028C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85" w:name="DS_1"/>
      <w:bookmarkEnd w:id="85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14:paraId="0C695807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6" w:name="DS_1_1"/>
      <w:bookmarkEnd w:id="86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commentRangeStart w:id="87"/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  <w:commentRangeEnd w:id="87"/>
      <w:r w:rsidR="00F11CE9">
        <w:rPr>
          <w:rStyle w:val="ae"/>
        </w:rPr>
        <w:commentReference w:id="87"/>
      </w:r>
    </w:p>
    <w:p w14:paraId="4062B0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88" w:name="DS_1_2"/>
      <w:bookmarkEnd w:id="88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 xml:space="preserve">The </w:t>
      </w:r>
      <w:commentRangeStart w:id="89"/>
      <w:proofErr w:type="spellStart"/>
      <w:r w:rsidR="00DE6A29" w:rsidRPr="007941C6">
        <w:rPr>
          <w:rFonts w:cs="Arial"/>
          <w:sz w:val="24"/>
          <w:szCs w:val="24"/>
        </w:rPr>
        <w:t>mbstring</w:t>
      </w:r>
      <w:commentRangeEnd w:id="89"/>
      <w:proofErr w:type="spellEnd"/>
      <w:r w:rsidR="00F11CE9">
        <w:rPr>
          <w:rStyle w:val="ae"/>
        </w:rPr>
        <w:commentReference w:id="89"/>
      </w:r>
      <w:r w:rsidR="00DE6A29" w:rsidRPr="007941C6">
        <w:rPr>
          <w:rFonts w:cs="Arial"/>
          <w:sz w:val="24"/>
          <w:szCs w:val="24"/>
        </w:rPr>
        <w:t xml:space="preserve"> extension should be installed and enabled.</w:t>
      </w:r>
    </w:p>
    <w:p w14:paraId="2509B733" w14:textId="77777777" w:rsidR="002946DF" w:rsidRPr="007941C6" w:rsidRDefault="002946DF" w:rsidP="002946DF">
      <w:pPr>
        <w:pStyle w:val="ABOVECODELINE"/>
      </w:pPr>
    </w:p>
    <w:p w14:paraId="00C5E165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90" w:name="DS_2"/>
      <w:bookmarkEnd w:id="90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commentRangeStart w:id="91"/>
      <w:r w:rsidR="00DE6A29" w:rsidRPr="007941C6">
        <w:rPr>
          <w:rFonts w:cs="Arial"/>
          <w:b/>
          <w:sz w:val="24"/>
          <w:szCs w:val="24"/>
        </w:rPr>
        <w:t>Command line parameters</w:t>
      </w:r>
      <w:commentRangeEnd w:id="91"/>
      <w:r w:rsidR="00DD0CC9">
        <w:rPr>
          <w:rStyle w:val="ae"/>
        </w:rPr>
        <w:commentReference w:id="91"/>
      </w:r>
    </w:p>
    <w:p w14:paraId="4264863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92" w:name="DS_2_1"/>
      <w:bookmarkEnd w:id="92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14:paraId="257D60A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14:paraId="55F25504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93" w:author="Автор">
            <w:rPr/>
          </w:rPrChange>
        </w:rPr>
        <w:instrText xml:space="preserve"> HYPERLINK \l "BR_1_1"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1.1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r w:rsidR="0020788A">
        <w:fldChar w:fldCharType="begin"/>
      </w:r>
      <w:r w:rsidR="0020788A" w:rsidRPr="008027D7">
        <w:rPr>
          <w:lang w:val="en-US"/>
          <w:rPrChange w:id="94" w:author="Автор">
            <w:rPr/>
          </w:rPrChange>
        </w:rPr>
        <w:instrText xml:space="preserve"> HYPERLINK \l "BR_1_2" </w:instrText>
      </w:r>
      <w:r w:rsidR="0020788A">
        <w:fldChar w:fldCharType="separate"/>
      </w:r>
      <w:r w:rsidR="00714539" w:rsidRPr="007941C6">
        <w:rPr>
          <w:rStyle w:val="a5"/>
          <w:lang w:val="en-US"/>
        </w:rPr>
        <w:t>BR-</w:t>
      </w:r>
      <w:r w:rsidRPr="007941C6">
        <w:rPr>
          <w:rStyle w:val="a5"/>
          <w:lang w:val="en-US"/>
        </w:rPr>
        <w:t>1.2</w:t>
      </w:r>
      <w:r w:rsidR="0020788A">
        <w:rPr>
          <w:rStyle w:val="a5"/>
          <w:lang w:val="en-US"/>
        </w:rPr>
        <w:fldChar w:fldCharType="end"/>
      </w:r>
      <w:r w:rsidRPr="007941C6">
        <w:rPr>
          <w:lang w:val="en-US"/>
        </w:rPr>
        <w:t>);</w:t>
      </w:r>
    </w:p>
    <w:p w14:paraId="4CB44C9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commentRangeStart w:id="95"/>
      <w:r w:rsidRPr="007941C6">
        <w:rPr>
          <w:lang w:val="en-US"/>
        </w:rPr>
        <w:t xml:space="preserve">LOG_FILE_NAME </w:t>
      </w:r>
      <w:commentRangeEnd w:id="95"/>
      <w:r w:rsidR="00BE43BC">
        <w:rPr>
          <w:rStyle w:val="ae"/>
          <w:rFonts w:eastAsia="Times New Roman" w:cs="Times New Roman"/>
          <w:lang w:val="en-US" w:eastAsia="en-US" w:bidi="he-IL"/>
        </w:rPr>
        <w:commentReference w:id="95"/>
      </w:r>
      <w:r w:rsidRPr="007941C6">
        <w:rPr>
          <w:lang w:val="en-US"/>
        </w:rPr>
        <w:t xml:space="preserve">– </w:t>
      </w:r>
      <w:r w:rsidR="00DE6A29" w:rsidRPr="007941C6">
        <w:rPr>
          <w:lang w:val="en-US"/>
        </w:rPr>
        <w:t>optional parameter, points to the log file</w:t>
      </w:r>
      <w:r w:rsidRPr="007941C6">
        <w:rPr>
          <w:lang w:val="en-US"/>
        </w:rPr>
        <w:t xml:space="preserve"> (</w:t>
      </w:r>
      <w:r w:rsidR="00DE6A29" w:rsidRPr="007941C6">
        <w:rPr>
          <w:lang w:val="en-US"/>
        </w:rPr>
        <w:t xml:space="preserve">if omitted, </w:t>
      </w:r>
      <w:r w:rsidRPr="007941C6">
        <w:rPr>
          <w:lang w:val="en-US"/>
        </w:rPr>
        <w:t xml:space="preserve">“converter.log” </w:t>
      </w:r>
      <w:r w:rsidR="00DE6A29" w:rsidRPr="007941C6">
        <w:rPr>
          <w:lang w:val="en-US"/>
        </w:rPr>
        <w:t xml:space="preserve">file should be created in the same directory </w:t>
      </w:r>
      <w:commentRangeStart w:id="96"/>
      <w:r w:rsidR="00DE6A29" w:rsidRPr="007941C6">
        <w:rPr>
          <w:lang w:val="en-US"/>
        </w:rPr>
        <w:t>where “</w:t>
      </w:r>
      <w:proofErr w:type="spellStart"/>
      <w:r w:rsidRPr="007941C6">
        <w:rPr>
          <w:lang w:val="en-US"/>
        </w:rPr>
        <w:t>converter.</w:t>
      </w:r>
      <w:r w:rsidR="00DE6A29" w:rsidRPr="007941C6">
        <w:rPr>
          <w:lang w:val="en-US"/>
        </w:rPr>
        <w:t>phar</w:t>
      </w:r>
      <w:commentRangeEnd w:id="96"/>
      <w:proofErr w:type="spellEnd"/>
      <w:r w:rsidR="002426D5">
        <w:rPr>
          <w:rStyle w:val="ae"/>
          <w:rFonts w:eastAsia="Times New Roman" w:cs="Times New Roman"/>
          <w:lang w:val="en-US" w:eastAsia="en-US" w:bidi="he-IL"/>
        </w:rPr>
        <w:commentReference w:id="96"/>
      </w:r>
      <w:r w:rsidR="00DE6A29" w:rsidRPr="007941C6">
        <w:rPr>
          <w:lang w:val="en-US"/>
        </w:rPr>
        <w:t>” is located</w:t>
      </w:r>
      <w:r w:rsidRPr="007941C6">
        <w:rPr>
          <w:lang w:val="en-US"/>
        </w:rPr>
        <w:t>);</w:t>
      </w:r>
    </w:p>
    <w:p w14:paraId="3BEA803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7" w:name="DS_2_2"/>
      <w:bookmarkEnd w:id="97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2.2: </w:t>
      </w:r>
      <w:r w:rsidR="00DF03A4" w:rsidRPr="007941C6">
        <w:rPr>
          <w:rFonts w:cs="Arial"/>
          <w:sz w:val="24"/>
          <w:szCs w:val="24"/>
        </w:rPr>
        <w:t xml:space="preserve">If some mandatory command line parameter is omitted, the application should </w:t>
      </w:r>
      <w:commentRangeStart w:id="98"/>
      <w:r w:rsidR="00DF03A4" w:rsidRPr="007941C6">
        <w:rPr>
          <w:rFonts w:cs="Arial"/>
          <w:sz w:val="24"/>
          <w:szCs w:val="24"/>
        </w:rPr>
        <w:t xml:space="preserve">shut down </w:t>
      </w:r>
      <w:commentRangeEnd w:id="98"/>
      <w:r w:rsidR="00807817">
        <w:rPr>
          <w:rStyle w:val="ae"/>
        </w:rPr>
        <w:commentReference w:id="98"/>
      </w:r>
      <w:r w:rsidR="00DF03A4" w:rsidRPr="007941C6">
        <w:rPr>
          <w:rFonts w:cs="Arial"/>
          <w:sz w:val="24"/>
          <w:szCs w:val="24"/>
        </w:rPr>
        <w:t>displaying standard usage-message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</w:t>
        </w:r>
        <w:r w:rsidRPr="007941C6">
          <w:rPr>
            <w:rStyle w:val="a5"/>
            <w:rFonts w:cs="Arial"/>
            <w:sz w:val="24"/>
            <w:szCs w:val="24"/>
          </w:rPr>
          <w:t>.1</w:t>
        </w:r>
      </w:hyperlink>
      <w:r w:rsidRPr="007941C6">
        <w:rPr>
          <w:rFonts w:cs="Arial"/>
          <w:sz w:val="24"/>
          <w:szCs w:val="24"/>
        </w:rPr>
        <w:t>).</w:t>
      </w:r>
    </w:p>
    <w:p w14:paraId="2E46800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99" w:name="DS_2_3"/>
      <w:bookmarkEnd w:id="9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</w:t>
      </w:r>
      <w:commentRangeStart w:id="100"/>
      <w:r w:rsidR="00DF03A4" w:rsidRPr="007941C6">
        <w:rPr>
          <w:rFonts w:cs="Arial"/>
          <w:sz w:val="24"/>
          <w:szCs w:val="24"/>
        </w:rPr>
        <w:t xml:space="preserve">command line parameters </w:t>
      </w:r>
      <w:commentRangeEnd w:id="100"/>
      <w:r w:rsidR="00DD0CC9">
        <w:rPr>
          <w:rStyle w:val="ae"/>
        </w:rPr>
        <w:commentReference w:id="100"/>
      </w:r>
      <w:r w:rsidR="00DF03A4" w:rsidRPr="007941C6">
        <w:rPr>
          <w:rFonts w:cs="Arial"/>
          <w:sz w:val="24"/>
          <w:szCs w:val="24"/>
        </w:rPr>
        <w:t xml:space="preserve">are passed to the application, it should </w:t>
      </w:r>
      <w:commentRangeStart w:id="101"/>
      <w:r w:rsidR="00DF03A4" w:rsidRPr="007941C6">
        <w:rPr>
          <w:rFonts w:cs="Arial"/>
          <w:sz w:val="24"/>
          <w:szCs w:val="24"/>
        </w:rPr>
        <w:t>ignore</w:t>
      </w:r>
      <w:commentRangeEnd w:id="101"/>
      <w:r w:rsidR="00F11CE9">
        <w:rPr>
          <w:rStyle w:val="ae"/>
        </w:rPr>
        <w:commentReference w:id="101"/>
      </w:r>
      <w:r w:rsidR="00DF03A4" w:rsidRPr="007941C6">
        <w:rPr>
          <w:rFonts w:cs="Arial"/>
          <w:sz w:val="24"/>
          <w:szCs w:val="24"/>
        </w:rPr>
        <w:t xml:space="preserve"> any parameter except listed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2.1</w:t>
        </w:r>
      </w:hyperlink>
      <w:r w:rsidRPr="007941C6">
        <w:rPr>
          <w:rFonts w:cs="Arial"/>
          <w:sz w:val="24"/>
          <w:szCs w:val="24"/>
        </w:rPr>
        <w:t>.</w:t>
      </w:r>
    </w:p>
    <w:p w14:paraId="61AA342E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2" w:name="DS_2_4"/>
      <w:bookmarkEnd w:id="10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</w:t>
      </w:r>
      <w:commentRangeStart w:id="103"/>
      <w:r w:rsidR="00DF03A4" w:rsidRPr="007941C6">
        <w:rPr>
          <w:rFonts w:cs="Arial"/>
          <w:sz w:val="24"/>
          <w:szCs w:val="24"/>
        </w:rPr>
        <w:t xml:space="preserve">shut down </w:t>
      </w:r>
      <w:commentRangeEnd w:id="103"/>
      <w:r w:rsidR="00DD0CC9">
        <w:rPr>
          <w:rStyle w:val="ae"/>
        </w:rPr>
        <w:commentReference w:id="103"/>
      </w:r>
      <w:r w:rsidR="00DF03A4" w:rsidRPr="007941C6">
        <w:rPr>
          <w:rFonts w:cs="Arial"/>
          <w:sz w:val="24"/>
          <w:szCs w:val="24"/>
        </w:rPr>
        <w:t xml:space="preserve">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14:paraId="59A0A5EC" w14:textId="77777777" w:rsidR="002946DF" w:rsidRPr="007941C6" w:rsidRDefault="002946DF" w:rsidP="002946DF">
      <w:pPr>
        <w:pStyle w:val="ABOVECODELINE"/>
      </w:pPr>
      <w:r w:rsidRPr="007941C6">
        <w:tab/>
      </w:r>
    </w:p>
    <w:p w14:paraId="030A2714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104" w:name="DS_3"/>
      <w:bookmarkEnd w:id="104"/>
      <w:r w:rsidRPr="003F7FEA">
        <w:rPr>
          <w:rFonts w:cs="Arial"/>
          <w:b/>
          <w:sz w:val="24"/>
          <w:szCs w:val="24"/>
          <w:highlight w:val="yellow"/>
          <w:rPrChange w:id="105" w:author="Автор">
            <w:rPr>
              <w:rFonts w:cs="Arial"/>
              <w:b/>
              <w:sz w:val="24"/>
              <w:szCs w:val="24"/>
            </w:rPr>
          </w:rPrChange>
        </w:rPr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106" w:author="Автор">
            <w:rPr>
              <w:rFonts w:cs="Arial"/>
              <w:b/>
              <w:sz w:val="24"/>
              <w:szCs w:val="24"/>
            </w:rPr>
          </w:rPrChange>
        </w:rPr>
        <w:t xml:space="preserve">3: </w:t>
      </w:r>
      <w:r w:rsidR="00DF03A4" w:rsidRPr="003F7FEA">
        <w:rPr>
          <w:rFonts w:cs="Arial"/>
          <w:b/>
          <w:sz w:val="24"/>
          <w:szCs w:val="24"/>
          <w:highlight w:val="yellow"/>
          <w:rPrChange w:id="107" w:author="Автор">
            <w:rPr>
              <w:rFonts w:cs="Arial"/>
              <w:b/>
              <w:sz w:val="24"/>
              <w:szCs w:val="24"/>
            </w:rPr>
          </w:rPrChange>
        </w:rPr>
        <w:t>Messages</w:t>
      </w:r>
    </w:p>
    <w:p w14:paraId="3789E3A9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08" w:name="DS_3_1"/>
      <w:bookmarkEnd w:id="108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 xml:space="preserve">Usage </w:t>
      </w:r>
      <w:commentRangeStart w:id="109"/>
      <w:r w:rsidR="00DF03A4" w:rsidRPr="007941C6">
        <w:rPr>
          <w:rFonts w:cs="Arial"/>
          <w:sz w:val="24"/>
          <w:szCs w:val="24"/>
        </w:rPr>
        <w:t>message</w:t>
      </w:r>
      <w:commentRangeEnd w:id="109"/>
      <w:r w:rsidR="00DD0CC9">
        <w:rPr>
          <w:rStyle w:val="ae"/>
        </w:rPr>
        <w:commentReference w:id="109"/>
      </w:r>
      <w:r w:rsidRPr="007941C6">
        <w:rPr>
          <w:rFonts w:cs="Arial"/>
          <w:sz w:val="24"/>
          <w:szCs w:val="24"/>
        </w:rPr>
        <w:t xml:space="preserve">: “USAGE </w:t>
      </w:r>
      <w:proofErr w:type="spellStart"/>
      <w:r w:rsidRPr="007941C6">
        <w:rPr>
          <w:rFonts w:cs="Arial"/>
          <w:sz w:val="24"/>
          <w:szCs w:val="24"/>
        </w:rPr>
        <w:t>converter.</w:t>
      </w:r>
      <w:r w:rsidR="00DF03A4" w:rsidRPr="007941C6">
        <w:rPr>
          <w:rFonts w:cs="Arial"/>
          <w:sz w:val="24"/>
          <w:szCs w:val="24"/>
        </w:rPr>
        <w:t>phar</w:t>
      </w:r>
      <w:proofErr w:type="spellEnd"/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14:paraId="3FEFA97B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0" w:name="DS_3_2"/>
      <w:bookmarkEnd w:id="11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3.2: </w:t>
      </w:r>
      <w:r w:rsidR="00DF03A4" w:rsidRPr="007941C6">
        <w:rPr>
          <w:rFonts w:cs="Arial"/>
          <w:sz w:val="24"/>
          <w:szCs w:val="24"/>
        </w:rPr>
        <w:t>Error messages</w:t>
      </w:r>
      <w:r w:rsidRPr="007941C6">
        <w:rPr>
          <w:rFonts w:cs="Arial"/>
          <w:sz w:val="24"/>
          <w:szCs w:val="24"/>
        </w:rPr>
        <w:t>:</w:t>
      </w:r>
    </w:p>
    <w:p w14:paraId="6845B16B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14:paraId="54B438A0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tree.</w:t>
      </w:r>
    </w:p>
    <w:p w14:paraId="20ED3B67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p w14:paraId="480C99C3" w14:textId="77777777" w:rsidR="002946DF" w:rsidRPr="007941C6" w:rsidRDefault="002946DF" w:rsidP="002946DF">
      <w:pPr>
        <w:pStyle w:val="ABOVECODELINE"/>
      </w:pPr>
      <w:r w:rsidRPr="007941C6">
        <w:tab/>
      </w:r>
    </w:p>
    <w:p w14:paraId="2673A249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111" w:name="DS_4"/>
      <w:bookmarkEnd w:id="111"/>
      <w:r w:rsidRPr="003F7FEA">
        <w:rPr>
          <w:rFonts w:cs="Arial"/>
          <w:b/>
          <w:sz w:val="24"/>
          <w:szCs w:val="24"/>
          <w:highlight w:val="yellow"/>
          <w:rPrChange w:id="112" w:author="Автор">
            <w:rPr>
              <w:rFonts w:cs="Arial"/>
              <w:b/>
              <w:sz w:val="24"/>
              <w:szCs w:val="24"/>
            </w:rPr>
          </w:rPrChange>
        </w:rPr>
        <w:lastRenderedPageBreak/>
        <w:t>DS-</w:t>
      </w:r>
      <w:r w:rsidR="002946DF" w:rsidRPr="003F7FEA">
        <w:rPr>
          <w:rFonts w:cs="Arial"/>
          <w:b/>
          <w:sz w:val="24"/>
          <w:szCs w:val="24"/>
          <w:highlight w:val="yellow"/>
          <w:rPrChange w:id="113" w:author="Автор">
            <w:rPr>
              <w:rFonts w:cs="Arial"/>
              <w:b/>
              <w:sz w:val="24"/>
              <w:szCs w:val="24"/>
            </w:rPr>
          </w:rPrChange>
        </w:rPr>
        <w:t xml:space="preserve">4: </w:t>
      </w:r>
      <w:r w:rsidR="00DF03A4" w:rsidRPr="003F7FEA">
        <w:rPr>
          <w:rFonts w:cs="Arial"/>
          <w:b/>
          <w:sz w:val="24"/>
          <w:szCs w:val="24"/>
          <w:highlight w:val="yellow"/>
          <w:rPrChange w:id="114" w:author="Автор">
            <w:rPr>
              <w:rFonts w:cs="Arial"/>
              <w:b/>
              <w:sz w:val="24"/>
              <w:szCs w:val="24"/>
            </w:rPr>
          </w:rPrChange>
        </w:rPr>
        <w:t>log</w:t>
      </w:r>
    </w:p>
    <w:p w14:paraId="3D259932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5" w:name="DS_4_1"/>
      <w:bookmarkEnd w:id="115"/>
      <w:commentRangeStart w:id="11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 xml:space="preserve">The log format is the </w:t>
      </w:r>
      <w:commentRangeEnd w:id="116"/>
      <w:r w:rsidR="00807817">
        <w:rPr>
          <w:rStyle w:val="ae"/>
        </w:rPr>
        <w:commentReference w:id="116"/>
      </w:r>
      <w:r w:rsidR="00DF03A4" w:rsidRPr="007941C6">
        <w:rPr>
          <w:rFonts w:cs="Arial"/>
          <w:sz w:val="24"/>
          <w:szCs w:val="24"/>
        </w:rPr>
        <w:t>same for the console and the log file:</w:t>
      </w:r>
      <w:r w:rsidRPr="007941C6">
        <w:rPr>
          <w:rFonts w:cs="Arial"/>
          <w:sz w:val="24"/>
          <w:szCs w:val="24"/>
        </w:rPr>
        <w:t xml:space="preserve"> </w:t>
      </w:r>
      <w:commentRangeStart w:id="117"/>
      <w:r w:rsidRPr="007941C6">
        <w:rPr>
          <w:rFonts w:cs="Arial"/>
          <w:sz w:val="24"/>
          <w:szCs w:val="24"/>
        </w:rPr>
        <w:t>YYYY-MM-DD HH:II</w:t>
      </w:r>
      <w:commentRangeEnd w:id="117"/>
      <w:r w:rsidR="001611E2">
        <w:rPr>
          <w:rStyle w:val="ae"/>
        </w:rPr>
        <w:commentReference w:id="117"/>
      </w:r>
      <w:r w:rsidRPr="007941C6">
        <w:rPr>
          <w:rFonts w:cs="Arial"/>
          <w:sz w:val="24"/>
          <w:szCs w:val="24"/>
        </w:rPr>
        <w:t xml:space="preserve">:SS </w:t>
      </w:r>
      <w:commentRangeStart w:id="118"/>
      <w:proofErr w:type="spellStart"/>
      <w:r w:rsidR="00DF03A4" w:rsidRPr="007941C6">
        <w:rPr>
          <w:rFonts w:cs="Arial"/>
          <w:sz w:val="24"/>
          <w:szCs w:val="24"/>
        </w:rPr>
        <w:t>operation_name</w:t>
      </w:r>
      <w:proofErr w:type="spellEnd"/>
      <w:r w:rsidRPr="007941C6">
        <w:rPr>
          <w:rFonts w:cs="Arial"/>
          <w:sz w:val="24"/>
          <w:szCs w:val="24"/>
        </w:rPr>
        <w:t xml:space="preserve"> </w:t>
      </w:r>
      <w:proofErr w:type="spellStart"/>
      <w:r w:rsidR="00DF03A4" w:rsidRPr="007941C6">
        <w:rPr>
          <w:rFonts w:cs="Arial"/>
          <w:sz w:val="24"/>
          <w:szCs w:val="24"/>
        </w:rPr>
        <w:t>operation_parameters</w:t>
      </w:r>
      <w:proofErr w:type="spellEnd"/>
      <w:r w:rsidRPr="007941C6">
        <w:rPr>
          <w:rFonts w:cs="Arial"/>
          <w:sz w:val="24"/>
          <w:szCs w:val="24"/>
        </w:rPr>
        <w:t xml:space="preserve"> </w:t>
      </w:r>
      <w:proofErr w:type="spellStart"/>
      <w:r w:rsidR="00DF03A4" w:rsidRPr="007941C6">
        <w:rPr>
          <w:rFonts w:cs="Arial"/>
          <w:sz w:val="24"/>
          <w:szCs w:val="24"/>
        </w:rPr>
        <w:t>operation_result</w:t>
      </w:r>
      <w:commentRangeEnd w:id="118"/>
      <w:proofErr w:type="spellEnd"/>
      <w:r w:rsidR="00723928">
        <w:rPr>
          <w:rStyle w:val="ae"/>
        </w:rPr>
        <w:commentReference w:id="118"/>
      </w:r>
      <w:r w:rsidRPr="007941C6">
        <w:rPr>
          <w:rFonts w:cs="Arial"/>
          <w:sz w:val="24"/>
          <w:szCs w:val="24"/>
        </w:rPr>
        <w:t>.</w:t>
      </w:r>
    </w:p>
    <w:p w14:paraId="6672E25C" w14:textId="676EBA82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19" w:name="DS_4_2"/>
      <w:bookmarkEnd w:id="11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 xml:space="preserve">If the log-file is </w:t>
      </w:r>
      <w:commentRangeStart w:id="120"/>
      <w:r w:rsidR="00DF03A4" w:rsidRPr="007941C6">
        <w:rPr>
          <w:rFonts w:cs="Arial"/>
          <w:sz w:val="24"/>
          <w:szCs w:val="24"/>
        </w:rPr>
        <w:t>missing</w:t>
      </w:r>
      <w:commentRangeEnd w:id="120"/>
      <w:r w:rsidR="00D119F9">
        <w:rPr>
          <w:rStyle w:val="ae"/>
        </w:rPr>
        <w:commentReference w:id="120"/>
      </w:r>
      <w:r w:rsidR="00DF03A4" w:rsidRPr="007941C6">
        <w:rPr>
          <w:rFonts w:cs="Arial"/>
          <w:sz w:val="24"/>
          <w:szCs w:val="24"/>
        </w:rPr>
        <w:t xml:space="preserve">, a new </w:t>
      </w:r>
      <w:del w:id="121" w:author="Автор">
        <w:r w:rsidR="00DF03A4" w:rsidRPr="007941C6" w:rsidDel="00D119F9">
          <w:rPr>
            <w:rFonts w:cs="Arial"/>
            <w:sz w:val="24"/>
            <w:szCs w:val="24"/>
          </w:rPr>
          <w:delText xml:space="preserve">empty </w:delText>
        </w:r>
      </w:del>
      <w:r w:rsidR="00DF03A4" w:rsidRPr="007941C6">
        <w:rPr>
          <w:rFonts w:cs="Arial"/>
          <w:sz w:val="24"/>
          <w:szCs w:val="24"/>
        </w:rPr>
        <w:t xml:space="preserve">one should be </w:t>
      </w:r>
      <w:commentRangeStart w:id="122"/>
      <w:r w:rsidR="00DF03A4" w:rsidRPr="007941C6">
        <w:rPr>
          <w:rFonts w:cs="Arial"/>
          <w:sz w:val="24"/>
          <w:szCs w:val="24"/>
        </w:rPr>
        <w:t>created</w:t>
      </w:r>
      <w:commentRangeEnd w:id="122"/>
      <w:r w:rsidR="00D119F9">
        <w:rPr>
          <w:rStyle w:val="ae"/>
        </w:rPr>
        <w:commentReference w:id="122"/>
      </w:r>
    </w:p>
    <w:p w14:paraId="6062E366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23" w:name="DS_4_3"/>
      <w:bookmarkEnd w:id="123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14:paraId="4CBAA32F" w14:textId="77777777" w:rsidR="002946DF" w:rsidRPr="007941C6" w:rsidRDefault="002946DF" w:rsidP="002946DF">
      <w:pPr>
        <w:pStyle w:val="ABOVECODELINE"/>
      </w:pPr>
    </w:p>
    <w:p w14:paraId="2F1327D4" w14:textId="77777777"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124" w:name="DS_5"/>
      <w:bookmarkEnd w:id="124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14:paraId="0CEBBD1F" w14:textId="77777777" w:rsidR="002946DF" w:rsidRPr="00D119F9" w:rsidRDefault="002946DF" w:rsidP="002946DF">
      <w:pPr>
        <w:spacing w:before="0"/>
        <w:jc w:val="both"/>
        <w:rPr>
          <w:rFonts w:cs="Arial"/>
          <w:sz w:val="24"/>
          <w:szCs w:val="24"/>
          <w:lang w:val="ru-RU"/>
          <w:rPrChange w:id="125" w:author="Автор">
            <w:rPr>
              <w:rFonts w:cs="Arial"/>
              <w:sz w:val="24"/>
              <w:szCs w:val="24"/>
            </w:rPr>
          </w:rPrChange>
        </w:rPr>
      </w:pPr>
      <w:r w:rsidRPr="007941C6">
        <w:rPr>
          <w:rFonts w:cs="Arial"/>
          <w:sz w:val="24"/>
          <w:szCs w:val="24"/>
        </w:rPr>
        <w:tab/>
      </w:r>
      <w:bookmarkStart w:id="126" w:name="DS_5_1"/>
      <w:bookmarkEnd w:id="12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5.1: </w:t>
      </w:r>
      <w:r w:rsidR="00DF03A4" w:rsidRPr="007941C6">
        <w:rPr>
          <w:rFonts w:cs="Arial"/>
          <w:sz w:val="24"/>
          <w:szCs w:val="24"/>
        </w:rPr>
        <w:t xml:space="preserve">The application should process input files in </w:t>
      </w:r>
      <w:commentRangeStart w:id="127"/>
      <w:r w:rsidR="00DF03A4" w:rsidRPr="007941C6">
        <w:rPr>
          <w:rFonts w:cs="Arial"/>
          <w:sz w:val="24"/>
          <w:szCs w:val="24"/>
        </w:rPr>
        <w:t xml:space="preserve">Russian and English languages </w:t>
      </w:r>
      <w:commentRangeEnd w:id="127"/>
      <w:r w:rsidR="001611E2">
        <w:rPr>
          <w:rStyle w:val="ae"/>
        </w:rPr>
        <w:commentReference w:id="127"/>
      </w:r>
      <w:r w:rsidR="00DF03A4" w:rsidRPr="007941C6">
        <w:rPr>
          <w:rFonts w:cs="Arial"/>
          <w:sz w:val="24"/>
          <w:szCs w:val="24"/>
        </w:rPr>
        <w:t>with the following encodings:</w:t>
      </w:r>
      <w:r w:rsidRPr="007941C6">
        <w:rPr>
          <w:rFonts w:cs="Arial"/>
          <w:sz w:val="24"/>
          <w:szCs w:val="24"/>
        </w:rPr>
        <w:t xml:space="preserve"> </w:t>
      </w:r>
      <w:commentRangeStart w:id="128"/>
      <w:r w:rsidRPr="007941C6">
        <w:rPr>
          <w:rFonts w:cs="Arial"/>
          <w:sz w:val="24"/>
          <w:szCs w:val="24"/>
        </w:rPr>
        <w:t xml:space="preserve">WIN1251, CP866, </w:t>
      </w:r>
      <w:r w:rsidR="00FD3555" w:rsidRPr="007941C6">
        <w:rPr>
          <w:rFonts w:cs="Arial"/>
          <w:sz w:val="24"/>
          <w:szCs w:val="24"/>
        </w:rPr>
        <w:t>and KOI8R</w:t>
      </w:r>
      <w:commentRangeEnd w:id="128"/>
      <w:r w:rsidR="00807817">
        <w:rPr>
          <w:rStyle w:val="ae"/>
        </w:rPr>
        <w:commentReference w:id="128"/>
      </w:r>
      <w:r w:rsidRPr="007941C6">
        <w:rPr>
          <w:rFonts w:cs="Arial"/>
          <w:sz w:val="24"/>
          <w:szCs w:val="24"/>
        </w:rPr>
        <w:t>.</w:t>
      </w:r>
    </w:p>
    <w:p w14:paraId="4AC2FE37" w14:textId="77777777"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commentRangeStart w:id="129"/>
      <w:r w:rsidRPr="007941C6">
        <w:rPr>
          <w:rFonts w:cs="Arial"/>
          <w:sz w:val="24"/>
          <w:szCs w:val="24"/>
        </w:rPr>
        <w:t xml:space="preserve">Supported file formats </w:t>
      </w:r>
      <w:commentRangeEnd w:id="129"/>
      <w:r w:rsidR="00F11CE9">
        <w:rPr>
          <w:rStyle w:val="ae"/>
        </w:rPr>
        <w:commentReference w:id="129"/>
      </w:r>
      <w:r w:rsidRPr="007941C6">
        <w:rPr>
          <w:rFonts w:cs="Arial"/>
          <w:sz w:val="24"/>
          <w:szCs w:val="24"/>
        </w:rPr>
        <w:t>(defined by extension) are:</w:t>
      </w:r>
    </w:p>
    <w:p w14:paraId="359F6769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14:paraId="3F4F0268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14:paraId="551C32C3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14:paraId="35D43AA8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30" w:name="DS_5_2"/>
      <w:bookmarkEnd w:id="13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>The application should process files up 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</w:t>
      </w:r>
      <w:commentRangeStart w:id="131"/>
      <w:r w:rsidR="00DF03A4" w:rsidRPr="007941C6">
        <w:rPr>
          <w:rFonts w:cs="Arial"/>
          <w:sz w:val="24"/>
          <w:szCs w:val="24"/>
        </w:rPr>
        <w:t>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</w:t>
      </w:r>
      <w:commentRangeEnd w:id="131"/>
      <w:r w:rsidR="00F11CE9">
        <w:rPr>
          <w:rStyle w:val="ae"/>
        </w:rPr>
        <w:commentReference w:id="131"/>
      </w:r>
      <w:r w:rsidR="00DF03A4" w:rsidRPr="007941C6">
        <w:rPr>
          <w:rFonts w:cs="Arial"/>
          <w:sz w:val="24"/>
          <w:szCs w:val="24"/>
        </w:rPr>
        <w:t xml:space="preserve">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14:paraId="29DB1460" w14:textId="77777777" w:rsidR="00926486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132" w:name="DS_5_3"/>
      <w:bookmarkEnd w:id="132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5.3: </w:t>
      </w:r>
      <w:r w:rsidR="00DF03A4" w:rsidRPr="007941C6">
        <w:rPr>
          <w:rFonts w:cs="Arial"/>
          <w:sz w:val="24"/>
          <w:szCs w:val="24"/>
        </w:rPr>
        <w:t xml:space="preserve">If a file with </w:t>
      </w:r>
      <w:r w:rsidR="00C9219F" w:rsidRPr="007941C6">
        <w:rPr>
          <w:rFonts w:cs="Arial"/>
          <w:sz w:val="24"/>
          <w:szCs w:val="24"/>
        </w:rPr>
        <w:t>supported format (see</w:t>
      </w:r>
      <w:r w:rsidRPr="007941C6">
        <w:rPr>
          <w:rFonts w:cs="Arial"/>
          <w:sz w:val="24"/>
          <w:szCs w:val="24"/>
        </w:rPr>
        <w:t xml:space="preserve">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5.1</w:t>
        </w:r>
      </w:hyperlink>
      <w:r w:rsidR="00C9219F" w:rsidRPr="007941C6">
        <w:rPr>
          <w:rFonts w:cs="Arial"/>
          <w:sz w:val="24"/>
          <w:szCs w:val="24"/>
        </w:rPr>
        <w:t xml:space="preserve">) </w:t>
      </w:r>
      <w:commentRangeStart w:id="133"/>
      <w:r w:rsidR="00C9219F" w:rsidRPr="007941C6">
        <w:rPr>
          <w:rFonts w:cs="Arial"/>
          <w:sz w:val="24"/>
          <w:szCs w:val="24"/>
        </w:rPr>
        <w:t xml:space="preserve">contains </w:t>
      </w:r>
      <w:commentRangeStart w:id="134"/>
      <w:r w:rsidR="00C9219F" w:rsidRPr="007941C6">
        <w:rPr>
          <w:rFonts w:cs="Arial"/>
          <w:sz w:val="24"/>
          <w:szCs w:val="24"/>
        </w:rPr>
        <w:t>format-incompatible data</w:t>
      </w:r>
      <w:commentRangeEnd w:id="134"/>
      <w:r w:rsidR="002E4335">
        <w:rPr>
          <w:rStyle w:val="ae"/>
        </w:rPr>
        <w:commentReference w:id="134"/>
      </w:r>
      <w:r w:rsidR="00C9219F" w:rsidRPr="007941C6">
        <w:rPr>
          <w:rFonts w:cs="Arial"/>
          <w:sz w:val="24"/>
          <w:szCs w:val="24"/>
        </w:rPr>
        <w:t>, such data may be damaged during file processing, and this situation should be treated as correct application work.</w:t>
      </w:r>
      <w:commentRangeEnd w:id="133"/>
      <w:r w:rsidR="00F11CE9">
        <w:rPr>
          <w:rStyle w:val="ae"/>
        </w:rPr>
        <w:commentReference w:id="133"/>
      </w:r>
    </w:p>
    <w:p w14:paraId="54A97C71" w14:textId="77777777" w:rsidR="00926486" w:rsidRPr="007941C6" w:rsidRDefault="00926486" w:rsidP="00926486"/>
    <w:p w14:paraId="0517E587" w14:textId="77777777" w:rsidR="0099520B" w:rsidRPr="007941C6" w:rsidRDefault="0099520B"/>
    <w:sectPr w:rsidR="0099520B" w:rsidRPr="007941C6" w:rsidSect="0092648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втор" w:initials="A">
    <w:p w14:paraId="731BFB6A" w14:textId="5698765B" w:rsidR="00683FBF" w:rsidRDefault="00683FBF" w:rsidP="007E6F86">
      <w:pPr>
        <w:pStyle w:val="af"/>
        <w:rPr>
          <w:u w:val="single"/>
        </w:rPr>
      </w:pPr>
      <w:r>
        <w:rPr>
          <w:rStyle w:val="ae"/>
        </w:rPr>
        <w:annotationRef/>
      </w:r>
      <w:r>
        <w:t xml:space="preserve">Too many references </w:t>
      </w:r>
      <w:r w:rsidRPr="007E6F86">
        <w:rPr>
          <w:u w:val="single"/>
        </w:rPr>
        <w:t>to the list of requirements</w:t>
      </w:r>
      <w:r>
        <w:t xml:space="preserve">. </w:t>
      </w:r>
      <w:r w:rsidR="007E6F86">
        <w:t>It</w:t>
      </w:r>
      <w:r>
        <w:t xml:space="preserve"> will be more convenient not to separate for the great number of </w:t>
      </w:r>
      <w:r w:rsidR="007E6F86">
        <w:t xml:space="preserve">parts and </w:t>
      </w:r>
      <w:r w:rsidR="002009D1">
        <w:t xml:space="preserve">not </w:t>
      </w:r>
      <w:r w:rsidR="007E6F86">
        <w:t>wr</w:t>
      </w:r>
      <w:r w:rsidR="002009D1">
        <w:t>ite them like different points of</w:t>
      </w:r>
      <w:r w:rsidR="007E6F86">
        <w:t xml:space="preserve"> </w:t>
      </w:r>
      <w:r w:rsidR="007E6F86" w:rsidRPr="007E6F86">
        <w:rPr>
          <w:u w:val="single"/>
        </w:rPr>
        <w:t>the document</w:t>
      </w:r>
      <w:r w:rsidR="007E6F86">
        <w:rPr>
          <w:u w:val="single"/>
        </w:rPr>
        <w:t>.</w:t>
      </w:r>
    </w:p>
    <w:p w14:paraId="3201592D" w14:textId="601BE90C" w:rsidR="00A82ED5" w:rsidRPr="00A82ED5" w:rsidRDefault="00A82ED5" w:rsidP="007E6F86">
      <w:pPr>
        <w:pStyle w:val="af"/>
        <w:rPr>
          <w:lang w:val="ru-RU"/>
        </w:rPr>
      </w:pPr>
      <w:r>
        <w:rPr>
          <w:u w:val="single"/>
        </w:rPr>
        <w:t xml:space="preserve">No priorities of </w:t>
      </w:r>
      <w:proofErr w:type="spellStart"/>
      <w:r>
        <w:rPr>
          <w:u w:val="single"/>
        </w:rPr>
        <w:t>requerements</w:t>
      </w:r>
      <w:proofErr w:type="spellEnd"/>
      <w:r>
        <w:rPr>
          <w:u w:val="single"/>
        </w:rPr>
        <w:t>.</w:t>
      </w:r>
    </w:p>
  </w:comment>
  <w:comment w:id="5" w:author="Автор" w:initials="A">
    <w:p w14:paraId="3627F0FA" w14:textId="705C3619" w:rsidR="00932169" w:rsidRDefault="00932169">
      <w:pPr>
        <w:pStyle w:val="af"/>
      </w:pPr>
      <w:r>
        <w:rPr>
          <w:rStyle w:val="ae"/>
        </w:rPr>
        <w:annotationRef/>
      </w:r>
      <w:r>
        <w:t>C</w:t>
      </w:r>
      <w:proofErr w:type="spellStart"/>
      <w:r>
        <w:rPr>
          <w:lang w:val="ru-RU"/>
        </w:rPr>
        <w:t>тр</w:t>
      </w:r>
      <w:proofErr w:type="spellEnd"/>
      <w:r>
        <w:t>53</w:t>
      </w:r>
    </w:p>
  </w:comment>
  <w:comment w:id="6" w:author="Автор" w:initials="A">
    <w:p w14:paraId="474CF928" w14:textId="29D86EB1" w:rsidR="007C7DB4" w:rsidRDefault="007C7DB4">
      <w:pPr>
        <w:pStyle w:val="af"/>
      </w:pPr>
      <w:r>
        <w:rPr>
          <w:rStyle w:val="ae"/>
        </w:rPr>
        <w:annotationRef/>
      </w:r>
      <w:r w:rsidRPr="003A3A26">
        <w:rPr>
          <w:highlight w:val="yellow"/>
        </w:rPr>
        <w:t xml:space="preserve">What users use to open </w:t>
      </w:r>
      <w:r>
        <w:rPr>
          <w:highlight w:val="yellow"/>
        </w:rPr>
        <w:t>documents</w:t>
      </w:r>
      <w:r w:rsidR="00B40A9D">
        <w:rPr>
          <w:highlight w:val="yellow"/>
        </w:rPr>
        <w:t xml:space="preserve"> in your company</w:t>
      </w:r>
      <w:r w:rsidRPr="003A3A26">
        <w:rPr>
          <w:highlight w:val="yellow"/>
        </w:rPr>
        <w:t>?</w:t>
      </w:r>
    </w:p>
    <w:p w14:paraId="5A6F00BD" w14:textId="047EA090" w:rsidR="007C7DB4" w:rsidRDefault="007C7DB4">
      <w:pPr>
        <w:pStyle w:val="af"/>
      </w:pPr>
      <w:r>
        <w:t>How often the multiplicity is appeared in your company</w:t>
      </w:r>
      <w:r w:rsidR="00B40A9D">
        <w:t>? How often</w:t>
      </w:r>
      <w:r w:rsidR="00452459">
        <w:t xml:space="preserve"> users have</w:t>
      </w:r>
      <w:r>
        <w:t xml:space="preserve"> to deploy such application? </w:t>
      </w:r>
    </w:p>
    <w:p w14:paraId="08E259B5" w14:textId="022E2468" w:rsidR="00781836" w:rsidRPr="00781836" w:rsidRDefault="00781836">
      <w:pPr>
        <w:pStyle w:val="af"/>
      </w:pPr>
      <w:r>
        <w:t xml:space="preserve">Is the app should find and fix encoding in </w:t>
      </w:r>
      <w:r w:rsidR="008612ED" w:rsidRPr="008612ED">
        <w:t>a</w:t>
      </w:r>
      <w:r w:rsidRPr="00781836">
        <w:t xml:space="preserve"> </w:t>
      </w:r>
      <w:r>
        <w:t>file name?</w:t>
      </w:r>
    </w:p>
  </w:comment>
  <w:comment w:id="8" w:author="Автор" w:initials="A">
    <w:p w14:paraId="4B8420DB" w14:textId="429A6222" w:rsidR="009D3671" w:rsidRPr="000E1004" w:rsidRDefault="009D3671" w:rsidP="009D3671">
      <w:pPr>
        <w:pStyle w:val="af"/>
      </w:pPr>
      <w:r>
        <w:rPr>
          <w:rStyle w:val="ae"/>
        </w:rPr>
        <w:annotationRef/>
      </w:r>
      <w:r>
        <w:t>The application should automatically detect encoding in text and fix it? Does it mean, all text documents, should pass through the app, due to find and fix encoding?</w:t>
      </w:r>
      <w:r w:rsidR="000E1004" w:rsidRPr="000E1004">
        <w:t xml:space="preserve"> </w:t>
      </w:r>
    </w:p>
    <w:p w14:paraId="0C393B9F" w14:textId="77777777" w:rsidR="008612ED" w:rsidRDefault="008612ED" w:rsidP="009D3671">
      <w:pPr>
        <w:pStyle w:val="af"/>
      </w:pPr>
    </w:p>
    <w:p w14:paraId="024903BD" w14:textId="78B944C4" w:rsidR="008612ED" w:rsidRDefault="008612ED" w:rsidP="009D3671">
      <w:pPr>
        <w:pStyle w:val="af"/>
      </w:pPr>
      <w:r>
        <w:t xml:space="preserve">We want to understand how an admin will </w:t>
      </w:r>
      <w:r w:rsidRPr="008612ED">
        <w:t xml:space="preserve">distribute </w:t>
      </w:r>
      <w:r>
        <w:t>the app to end-user</w:t>
      </w:r>
      <w:r w:rsidR="000E1004">
        <w:t>s</w:t>
      </w:r>
      <w:r>
        <w:t xml:space="preserve"> (person</w:t>
      </w:r>
      <w:r w:rsidR="000E1004">
        <w:t>s</w:t>
      </w:r>
      <w:r>
        <w:t>, which open documents)</w:t>
      </w:r>
      <w:r w:rsidR="000E1004">
        <w:t xml:space="preserve"> due to understand how to organize searching process. </w:t>
      </w:r>
      <w:r w:rsidR="00A17574">
        <w:t>Should the end-</w:t>
      </w:r>
      <w:r>
        <w:t>user</w:t>
      </w:r>
      <w:r w:rsidR="00A17574">
        <w:t xml:space="preserve"> notice the operation of the applicatio</w:t>
      </w:r>
      <w:r w:rsidR="007E6F86">
        <w:t>n or only administrator</w:t>
      </w:r>
      <w:r>
        <w:t>,</w:t>
      </w:r>
      <w:r w:rsidRPr="008612ED">
        <w:t xml:space="preserve"> that is</w:t>
      </w:r>
      <w:r w:rsidR="007E6F86">
        <w:t xml:space="preserve"> will </w:t>
      </w:r>
      <w:r>
        <w:t xml:space="preserve">administrator </w:t>
      </w:r>
      <w:r w:rsidR="007E6F86">
        <w:t xml:space="preserve">launch the app on a machine and </w:t>
      </w:r>
      <w:r>
        <w:t xml:space="preserve">then </w:t>
      </w:r>
      <w:r w:rsidR="007E6F86">
        <w:t>share a folder</w:t>
      </w:r>
      <w:r>
        <w:t xml:space="preserve"> with processed documents</w:t>
      </w:r>
      <w:r w:rsidR="007E6F86">
        <w:t xml:space="preserve"> to users</w:t>
      </w:r>
      <w:r>
        <w:t xml:space="preserve"> or will launch the app on each computer, or connect the machine to the computers through the local network?</w:t>
      </w:r>
    </w:p>
    <w:p w14:paraId="6BE7A44A" w14:textId="004C1422" w:rsidR="008612ED" w:rsidRDefault="008612ED" w:rsidP="009D3671">
      <w:pPr>
        <w:pStyle w:val="af"/>
      </w:pPr>
    </w:p>
    <w:p w14:paraId="67C87CC3" w14:textId="53822EE2" w:rsidR="00ED512A" w:rsidRPr="000E1004" w:rsidRDefault="008612ED" w:rsidP="000E1004">
      <w:pPr>
        <w:pStyle w:val="af"/>
      </w:pPr>
      <w:r>
        <w:t xml:space="preserve">Should an end-user open the app every time him to </w:t>
      </w:r>
      <w:r w:rsidR="000E1004">
        <w:t>turn on a computer or the app will launch automatically?</w:t>
      </w:r>
    </w:p>
  </w:comment>
  <w:comment w:id="9" w:author="Автор" w:initials="A">
    <w:p w14:paraId="238E7842" w14:textId="455DC9A7" w:rsidR="000A34AE" w:rsidRDefault="000A34AE">
      <w:pPr>
        <w:pStyle w:val="af"/>
      </w:pPr>
      <w:r>
        <w:rPr>
          <w:rStyle w:val="ae"/>
        </w:rPr>
        <w:annotationRef/>
      </w:r>
      <w:r>
        <w:t>Should encoding in name of file be detected and fixed?</w:t>
      </w:r>
    </w:p>
  </w:comment>
  <w:comment w:id="11" w:author="Автор" w:initials="A">
    <w:p w14:paraId="72127963" w14:textId="6F42C74B" w:rsidR="0040278F" w:rsidRDefault="0040278F">
      <w:pPr>
        <w:pStyle w:val="af"/>
      </w:pPr>
      <w:r>
        <w:rPr>
          <w:rStyle w:val="ae"/>
        </w:rPr>
        <w:annotationRef/>
      </w:r>
      <w:r w:rsidR="007066D3">
        <w:rPr>
          <w:highlight w:val="yellow"/>
        </w:rPr>
        <w:t>What does it mean “full”? What</w:t>
      </w:r>
      <w:r w:rsidR="00B40A9D" w:rsidRPr="00452459">
        <w:rPr>
          <w:highlight w:val="yellow"/>
        </w:rPr>
        <w:t xml:space="preserve"> m</w:t>
      </w:r>
      <w:r w:rsidR="00452459" w:rsidRPr="00452459">
        <w:rPr>
          <w:highlight w:val="yellow"/>
        </w:rPr>
        <w:t xml:space="preserve">etric </w:t>
      </w:r>
      <w:proofErr w:type="gramStart"/>
      <w:r w:rsidR="007066D3">
        <w:rPr>
          <w:highlight w:val="yellow"/>
        </w:rPr>
        <w:t xml:space="preserve">or </w:t>
      </w:r>
      <w:r w:rsidR="00A17574" w:rsidRPr="00A17574">
        <w:rPr>
          <w:highlight w:val="yellow"/>
        </w:rPr>
        <w:t xml:space="preserve"> </w:t>
      </w:r>
      <w:r w:rsidR="00A17574">
        <w:rPr>
          <w:highlight w:val="yellow"/>
        </w:rPr>
        <w:t>measure</w:t>
      </w:r>
      <w:proofErr w:type="gramEnd"/>
      <w:r w:rsidR="00A17574">
        <w:rPr>
          <w:highlight w:val="yellow"/>
        </w:rPr>
        <w:t xml:space="preserve"> </w:t>
      </w:r>
      <w:r w:rsidR="00452459" w:rsidRPr="00452459">
        <w:rPr>
          <w:highlight w:val="yellow"/>
        </w:rPr>
        <w:t>will perform the criteria is meets the requirement?</w:t>
      </w:r>
    </w:p>
  </w:comment>
  <w:comment w:id="12" w:author="Автор" w:initials="A">
    <w:p w14:paraId="75E22E7C" w14:textId="2D2EDDD4" w:rsidR="003A3A26" w:rsidRPr="003A3A26" w:rsidRDefault="004856FC" w:rsidP="00A17574">
      <w:pPr>
        <w:pStyle w:val="af"/>
      </w:pPr>
      <w:r w:rsidRPr="003A3A26">
        <w:rPr>
          <w:rStyle w:val="ae"/>
          <w:highlight w:val="yellow"/>
        </w:rPr>
        <w:annotationRef/>
      </w:r>
      <w:r w:rsidRPr="003A3A26">
        <w:rPr>
          <w:highlight w:val="yellow"/>
        </w:rPr>
        <w:t xml:space="preserve">By what way we could check the criteria is </w:t>
      </w:r>
      <w:r w:rsidRPr="00452459">
        <w:rPr>
          <w:highlight w:val="yellow"/>
        </w:rPr>
        <w:t xml:space="preserve">fulfilled? </w:t>
      </w:r>
      <w:r w:rsidR="00A17574">
        <w:t>How much time it takes usually?</w:t>
      </w:r>
    </w:p>
  </w:comment>
  <w:comment w:id="14" w:author="Автор" w:initials="A">
    <w:p w14:paraId="4F94639F" w14:textId="17FE3CDB" w:rsidR="00D90ADF" w:rsidRDefault="00D90ADF">
      <w:pPr>
        <w:pStyle w:val="af"/>
      </w:pPr>
      <w:r>
        <w:rPr>
          <w:rStyle w:val="ae"/>
        </w:rPr>
        <w:annotationRef/>
      </w:r>
      <w:r w:rsidR="001617C3">
        <w:t xml:space="preserve">What </w:t>
      </w:r>
      <w:r w:rsidR="001617C3" w:rsidRPr="001617C3">
        <w:rPr>
          <w:highlight w:val="yellow"/>
        </w:rPr>
        <w:t xml:space="preserve">inaccurate </w:t>
      </w:r>
      <w:proofErr w:type="gramStart"/>
      <w:r w:rsidR="001617C3" w:rsidRPr="001617C3">
        <w:rPr>
          <w:highlight w:val="yellow"/>
        </w:rPr>
        <w:t>detection  result</w:t>
      </w:r>
      <w:proofErr w:type="gramEnd"/>
      <w:r w:rsidR="001617C3" w:rsidRPr="001617C3">
        <w:rPr>
          <w:highlight w:val="yellow"/>
        </w:rPr>
        <w:t xml:space="preserve"> in?</w:t>
      </w:r>
    </w:p>
  </w:comment>
  <w:comment w:id="19" w:author="Автор" w:initials="A">
    <w:p w14:paraId="57B9AD28" w14:textId="46C2D82F" w:rsidR="00CF5CDA" w:rsidRPr="00CF5CDA" w:rsidRDefault="00CF5CDA">
      <w:pPr>
        <w:pStyle w:val="af"/>
      </w:pPr>
      <w:r>
        <w:rPr>
          <w:rStyle w:val="ae"/>
        </w:rPr>
        <w:annotationRef/>
      </w:r>
      <w:r>
        <w:t>Why the application should be a multi-platform one?</w:t>
      </w:r>
    </w:p>
  </w:comment>
  <w:comment w:id="21" w:author="Автор" w:initials="A">
    <w:p w14:paraId="529DCDCF" w14:textId="08A5CB8A" w:rsidR="00CC6193" w:rsidRPr="00CC6193" w:rsidRDefault="00CC619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Читать в книге +в книге есть </w:t>
      </w:r>
      <w:proofErr w:type="spellStart"/>
      <w:r>
        <w:rPr>
          <w:lang w:val="ru-RU"/>
        </w:rPr>
        <w:t>чеклист</w:t>
      </w:r>
      <w:proofErr w:type="spellEnd"/>
    </w:p>
  </w:comment>
  <w:comment w:id="23" w:author="Автор" w:initials="A">
    <w:p w14:paraId="2272F5FA" w14:textId="164677A9" w:rsidR="00807817" w:rsidRP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Будет </w:t>
      </w:r>
      <w:proofErr w:type="spellStart"/>
      <w:r>
        <w:rPr>
          <w:lang w:val="ru-RU"/>
        </w:rPr>
        <w:t>запуускаться</w:t>
      </w:r>
      <w:proofErr w:type="spellEnd"/>
      <w:r>
        <w:rPr>
          <w:lang w:val="ru-RU"/>
        </w:rPr>
        <w:t xml:space="preserve"> автоматически при включении </w:t>
      </w:r>
      <w:proofErr w:type="spellStart"/>
      <w:r>
        <w:rPr>
          <w:lang w:val="ru-RU"/>
        </w:rPr>
        <w:t>компаб</w:t>
      </w:r>
      <w:proofErr w:type="spellEnd"/>
      <w:r>
        <w:rPr>
          <w:lang w:val="ru-RU"/>
        </w:rPr>
        <w:t xml:space="preserve"> после </w:t>
      </w:r>
      <w:proofErr w:type="spellStart"/>
      <w:r>
        <w:rPr>
          <w:lang w:val="ru-RU"/>
        </w:rPr>
        <w:t>инсталяции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фооновом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режиме ?</w:t>
      </w:r>
      <w:proofErr w:type="gramEnd"/>
      <w:r>
        <w:rPr>
          <w:lang w:val="ru-RU"/>
        </w:rPr>
        <w:t xml:space="preserve"> или каждый раз заново открывать?</w:t>
      </w:r>
    </w:p>
  </w:comment>
  <w:comment w:id="25" w:author="Автор" w:initials="A">
    <w:p w14:paraId="24C67FED" w14:textId="4E3CBCBE" w:rsidR="000E1004" w:rsidRDefault="000E1004">
      <w:pPr>
        <w:pStyle w:val="af"/>
      </w:pPr>
      <w:r>
        <w:rPr>
          <w:rStyle w:val="ae"/>
        </w:rPr>
        <w:annotationRef/>
      </w:r>
      <w:r w:rsidR="008E341F">
        <w:t xml:space="preserve">After clarification of “Main goals” </w:t>
      </w:r>
      <w:r w:rsidR="00CA5CDC">
        <w:t xml:space="preserve">and “Project scope” </w:t>
      </w:r>
      <w:r w:rsidR="008E341F">
        <w:t>requirements</w:t>
      </w:r>
      <w:r w:rsidR="00CA5CDC">
        <w:t xml:space="preserve"> and finding answers to the questions. </w:t>
      </w:r>
    </w:p>
    <w:p w14:paraId="0B21A336" w14:textId="090E78B5" w:rsidR="00CA5CDC" w:rsidRDefault="00CA5CDC">
      <w:pPr>
        <w:pStyle w:val="af"/>
      </w:pPr>
    </w:p>
    <w:p w14:paraId="0B39665D" w14:textId="78D952DA" w:rsidR="00CA5CDC" w:rsidRDefault="00CA5CDC">
      <w:pPr>
        <w:pStyle w:val="af"/>
      </w:pPr>
      <w:r w:rsidRPr="00CA5CDC">
        <w:rPr>
          <w:color w:val="7030A0"/>
        </w:rPr>
        <w:t xml:space="preserve">Ambiguousness. </w:t>
      </w:r>
    </w:p>
    <w:p w14:paraId="4AC6D4F0" w14:textId="4AE0614B" w:rsidR="00CA5CDC" w:rsidRPr="008E341F" w:rsidRDefault="00CA5CDC">
      <w:pPr>
        <w:pStyle w:val="af"/>
      </w:pPr>
      <w:r>
        <w:t>Will the command fulfill an administrator or end-users? We talk about full automation. Should be there the command for end-users?</w:t>
      </w:r>
    </w:p>
  </w:comment>
  <w:comment w:id="26" w:author="Автор" w:initials="A">
    <w:p w14:paraId="4BB35C7C" w14:textId="60CE3CE4" w:rsidR="00A760E0" w:rsidRDefault="00A760E0">
      <w:pPr>
        <w:pStyle w:val="af"/>
      </w:pPr>
      <w:r>
        <w:rPr>
          <w:rStyle w:val="ae"/>
        </w:rPr>
        <w:annotationRef/>
      </w:r>
      <w:r>
        <w:t xml:space="preserve">What </w:t>
      </w:r>
      <w:r w:rsidR="00676D5E">
        <w:t xml:space="preserve">other </w:t>
      </w:r>
      <w:r>
        <w:t>command</w:t>
      </w:r>
      <w:r w:rsidR="00676D5E">
        <w:t xml:space="preserve"> the app should perform?</w:t>
      </w:r>
    </w:p>
  </w:comment>
  <w:comment w:id="27" w:author="Автор" w:initials="A">
    <w:p w14:paraId="24373AA0" w14:textId="1DC0560A" w:rsidR="000E1004" w:rsidRPr="000E1004" w:rsidRDefault="000E1004">
      <w:pPr>
        <w:pStyle w:val="af"/>
      </w:pPr>
      <w:r>
        <w:rPr>
          <w:rStyle w:val="ae"/>
        </w:rPr>
        <w:annotationRef/>
      </w:r>
      <w:r w:rsidRPr="000E1004">
        <w:t>correction</w:t>
      </w:r>
    </w:p>
  </w:comment>
  <w:comment w:id="32" w:author="Автор" w:initials="A">
    <w:p w14:paraId="13BF4A69" w14:textId="0791302B" w:rsidR="0098126D" w:rsidRPr="006632E9" w:rsidRDefault="0098126D" w:rsidP="0098126D">
      <w:pPr>
        <w:pStyle w:val="af"/>
        <w:rPr>
          <w:lang w:val="ru-RU"/>
        </w:rPr>
      </w:pPr>
      <w:r>
        <w:rPr>
          <w:rStyle w:val="ae"/>
        </w:rPr>
        <w:annotationRef/>
      </w:r>
      <w:r>
        <w:t xml:space="preserve">Only one </w:t>
      </w:r>
      <w:r w:rsidRPr="007941C6">
        <w:rPr>
          <w:rFonts w:cs="Arial"/>
          <w:color w:val="000000" w:themeColor="text1"/>
          <w:sz w:val="24"/>
          <w:szCs w:val="24"/>
        </w:rPr>
        <w:t>SOURCE_DIR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Style w:val="ae"/>
        </w:rPr>
        <w:annotationRef/>
      </w:r>
      <w:r>
        <w:rPr>
          <w:rFonts w:cs="Arial"/>
          <w:color w:val="000000" w:themeColor="text1"/>
          <w:sz w:val="24"/>
          <w:szCs w:val="24"/>
        </w:rPr>
        <w:t xml:space="preserve">or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 could be </w:t>
      </w:r>
      <w:proofErr w:type="spellStart"/>
      <w:r>
        <w:rPr>
          <w:rFonts w:cs="Arial"/>
          <w:color w:val="000000" w:themeColor="text1"/>
          <w:sz w:val="24"/>
          <w:szCs w:val="24"/>
        </w:rPr>
        <w:t>inputed</w:t>
      </w:r>
      <w:proofErr w:type="spellEnd"/>
      <w:r>
        <w:rPr>
          <w:rFonts w:cs="Arial"/>
          <w:color w:val="000000" w:themeColor="text1"/>
          <w:sz w:val="24"/>
          <w:szCs w:val="24"/>
        </w:rPr>
        <w:t>?</w:t>
      </w:r>
    </w:p>
  </w:comment>
  <w:comment w:id="34" w:author="Автор" w:initials="A">
    <w:p w14:paraId="61B01965" w14:textId="611417E0" w:rsidR="00676D5E" w:rsidRPr="00676D5E" w:rsidRDefault="00676D5E">
      <w:pPr>
        <w:pStyle w:val="af"/>
      </w:pPr>
      <w:r>
        <w:rPr>
          <w:rStyle w:val="ae"/>
        </w:rPr>
        <w:annotationRef/>
      </w:r>
      <w:r>
        <w:t>What separators should be between commands?</w:t>
      </w:r>
    </w:p>
  </w:comment>
  <w:comment w:id="31" w:author="Автор" w:initials="A">
    <w:p w14:paraId="63B86DAB" w14:textId="77777777" w:rsidR="00CA5CDC" w:rsidRDefault="00675540">
      <w:pPr>
        <w:pStyle w:val="af"/>
      </w:pPr>
      <w:r>
        <w:rPr>
          <w:rStyle w:val="ae"/>
        </w:rPr>
        <w:annotationRef/>
      </w:r>
      <w:r w:rsidR="00606BE9">
        <w:t xml:space="preserve">According to the diagram, the launch of application will be performed by administrator. </w:t>
      </w:r>
    </w:p>
    <w:p w14:paraId="3F1A3CF9" w14:textId="77777777" w:rsidR="00CA5CDC" w:rsidRDefault="00CA5CDC">
      <w:pPr>
        <w:pStyle w:val="af"/>
      </w:pPr>
    </w:p>
    <w:p w14:paraId="58759F05" w14:textId="607CE0D3" w:rsidR="00CA5CDC" w:rsidRDefault="00CA5CDC" w:rsidP="00B41C92">
      <w:pPr>
        <w:pStyle w:val="af"/>
      </w:pPr>
      <w:r>
        <w:t>For what kinds of files the SOURSE_DIR and DESTINATION_DIR will use?</w:t>
      </w:r>
      <w:r w:rsidR="00B41C92">
        <w:t xml:space="preserve"> SOURSE_DIR is for all documents</w:t>
      </w:r>
      <w:r w:rsidR="00A1308F">
        <w:t xml:space="preserve"> stored or the app should pull files with encoding? </w:t>
      </w:r>
      <w:r w:rsidR="00B41C92">
        <w:t xml:space="preserve"> and DESTINATION_DIR</w:t>
      </w:r>
    </w:p>
    <w:p w14:paraId="33129370" w14:textId="7F7C91AC" w:rsidR="00B41C92" w:rsidRDefault="00B41C92" w:rsidP="00CA5CDC">
      <w:pPr>
        <w:pStyle w:val="af"/>
      </w:pPr>
      <w:r>
        <w:t xml:space="preserve"> Is for </w:t>
      </w:r>
      <w:r w:rsidR="00ED45CD">
        <w:t>processed files (is it for all files both with encoding and correct codding or only for files, where the encoding was founded?)</w:t>
      </w:r>
    </w:p>
    <w:p w14:paraId="65F35220" w14:textId="77777777" w:rsidR="00ED45CD" w:rsidRDefault="00ED45CD" w:rsidP="00CA5CDC">
      <w:pPr>
        <w:pStyle w:val="af"/>
      </w:pPr>
    </w:p>
    <w:p w14:paraId="2DDC69CC" w14:textId="336A031A" w:rsidR="00675540" w:rsidRDefault="00606BE9">
      <w:pPr>
        <w:pStyle w:val="af"/>
      </w:pPr>
      <w:r>
        <w:t>Does it mean, the app will install on a comp</w:t>
      </w:r>
      <w:r w:rsidR="009D6E04">
        <w:t xml:space="preserve">uter, and all your documents stored at one folder SOURSE_DIR (or they should to be </w:t>
      </w:r>
      <w:r w:rsidR="00B41C92">
        <w:t xml:space="preserve">collected and </w:t>
      </w:r>
      <w:r w:rsidR="009D6E04">
        <w:t>store</w:t>
      </w:r>
      <w:r w:rsidR="00B41C92">
        <w:t>d</w:t>
      </w:r>
      <w:r w:rsidR="009D6E04">
        <w:t xml:space="preserve"> </w:t>
      </w:r>
      <w:r w:rsidR="00B41C92">
        <w:t>in</w:t>
      </w:r>
      <w:r w:rsidR="009D6E04">
        <w:t xml:space="preserve"> the one folder) and all others users will be connected to the folder from their computers</w:t>
      </w:r>
      <w:r w:rsidR="00B41C92">
        <w:t xml:space="preserve"> </w:t>
      </w:r>
      <w:r w:rsidR="00D05109">
        <w:t>(</w:t>
      </w:r>
      <w:r w:rsidR="00B41C92">
        <w:t>after discussion questions from “Main scope</w:t>
      </w:r>
      <w:proofErr w:type="gramStart"/>
      <w:r w:rsidR="00B41C92">
        <w:t>” )</w:t>
      </w:r>
      <w:proofErr w:type="gramEnd"/>
      <w:r w:rsidR="009D6E04">
        <w:t xml:space="preserve"> to the DESTINATION_DIR.</w:t>
      </w:r>
      <w:r w:rsidR="00B41C92">
        <w:t xml:space="preserve"> Where the directory is located</w:t>
      </w:r>
      <w:r w:rsidR="00ED45CD">
        <w:t>?</w:t>
      </w:r>
    </w:p>
    <w:p w14:paraId="690B6311" w14:textId="5E8AA537" w:rsidR="00781836" w:rsidRDefault="009D6E04">
      <w:pPr>
        <w:pStyle w:val="af"/>
      </w:pPr>
      <w:r w:rsidRPr="00EA289C">
        <w:t xml:space="preserve"> </w:t>
      </w:r>
    </w:p>
    <w:p w14:paraId="07F11077" w14:textId="470AD4E8" w:rsidR="00D05109" w:rsidRDefault="00D05109" w:rsidP="00D05109">
      <w:pPr>
        <w:pStyle w:val="af"/>
      </w:pPr>
      <w:r>
        <w:t xml:space="preserve">What is purposes of logging? </w:t>
      </w:r>
      <w:r w:rsidRPr="00D05109">
        <w:t>For what</w:t>
      </w:r>
      <w:r>
        <w:t xml:space="preserve"> purposes the logging files will be use in future? Could we refuse to the logging?</w:t>
      </w:r>
    </w:p>
    <w:p w14:paraId="42B3550D" w14:textId="601BDB78" w:rsidR="009D6E04" w:rsidRDefault="00EA289C">
      <w:pPr>
        <w:pStyle w:val="af"/>
      </w:pPr>
      <w:r>
        <w:t xml:space="preserve">If logging still necessary, due to reduce time, we recommend the log name </w:t>
      </w:r>
      <w:r w:rsidR="00781836">
        <w:t>not be inputted manually</w:t>
      </w:r>
      <w:r w:rsidR="00B41C92">
        <w:t xml:space="preserve"> (</w:t>
      </w:r>
      <w:r w:rsidR="00D05109">
        <w:t>by whom: administrator or end-</w:t>
      </w:r>
      <w:r w:rsidR="00B41C92">
        <w:t>user?)</w:t>
      </w:r>
      <w:r w:rsidR="00781836">
        <w:t xml:space="preserve"> and be generated</w:t>
      </w:r>
      <w:r>
        <w:t xml:space="preserve"> automatically</w:t>
      </w:r>
      <w:r w:rsidR="00781836">
        <w:t xml:space="preserve"> </w:t>
      </w:r>
      <w:r>
        <w:t xml:space="preserve">as a name of </w:t>
      </w:r>
      <w:r w:rsidRPr="00EA289C">
        <w:t>original file</w:t>
      </w:r>
      <w:r w:rsidR="00B41C92">
        <w:t xml:space="preserve">. </w:t>
      </w:r>
      <w:r w:rsidR="00D05109">
        <w:t xml:space="preserve">What variant </w:t>
      </w:r>
      <w:r w:rsidR="00B41C92">
        <w:t>fit</w:t>
      </w:r>
      <w:r w:rsidR="00781836">
        <w:t xml:space="preserve"> you?</w:t>
      </w:r>
    </w:p>
    <w:p w14:paraId="64A16938" w14:textId="1AA65624" w:rsidR="009D1972" w:rsidRPr="00EA289C" w:rsidRDefault="009D1972" w:rsidP="009D1972">
      <w:pPr>
        <w:pStyle w:val="af"/>
      </w:pPr>
      <w:r>
        <w:t>Besides, it means, t</w:t>
      </w:r>
      <w:r w:rsidR="00ED512A">
        <w:t>hat for each file the command shoul</w:t>
      </w:r>
      <w:r>
        <w:t xml:space="preserve">d be performed. What do you think about </w:t>
      </w:r>
      <w:r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>
        <w:rPr>
          <w:rFonts w:cs="Arial"/>
          <w:color w:val="000000" w:themeColor="text1"/>
          <w:sz w:val="24"/>
          <w:szCs w:val="24"/>
        </w:rPr>
        <w:t>and</w:t>
      </w:r>
      <w:r w:rsidR="00A74385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DESTINATION_DIR</w:t>
      </w:r>
      <w:r w:rsidR="00A74385">
        <w:rPr>
          <w:rFonts w:cs="Arial"/>
          <w:color w:val="000000" w:themeColor="text1"/>
          <w:sz w:val="24"/>
          <w:szCs w:val="24"/>
        </w:rPr>
        <w:t xml:space="preserve"> will input ones</w:t>
      </w:r>
      <w:r w:rsidR="00B41C92">
        <w:rPr>
          <w:rFonts w:cs="Arial"/>
          <w:color w:val="000000" w:themeColor="text1"/>
          <w:sz w:val="24"/>
          <w:szCs w:val="24"/>
        </w:rPr>
        <w:t xml:space="preserve"> as a part of installing </w:t>
      </w:r>
      <w:proofErr w:type="gramStart"/>
      <w:r w:rsidR="00B41C92">
        <w:rPr>
          <w:rFonts w:cs="Arial"/>
          <w:color w:val="000000" w:themeColor="text1"/>
          <w:sz w:val="24"/>
          <w:szCs w:val="24"/>
        </w:rPr>
        <w:t>process</w:t>
      </w:r>
      <w:proofErr w:type="gramEnd"/>
      <w:r w:rsidR="00A74385">
        <w:rPr>
          <w:rFonts w:cs="Arial"/>
          <w:color w:val="000000" w:themeColor="text1"/>
          <w:sz w:val="24"/>
          <w:szCs w:val="24"/>
        </w:rPr>
        <w:t xml:space="preserve"> </w:t>
      </w:r>
    </w:p>
    <w:p w14:paraId="504B0B24" w14:textId="26642649" w:rsidR="009D6E04" w:rsidRDefault="009D6E04">
      <w:pPr>
        <w:pStyle w:val="af"/>
      </w:pPr>
    </w:p>
    <w:p w14:paraId="6B1D84E0" w14:textId="63701953" w:rsidR="00A74385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t xml:space="preserve">Create a </w:t>
      </w:r>
      <w:r w:rsidR="00A74385">
        <w:t xml:space="preserve">Command to change the </w:t>
      </w:r>
      <w:r w:rsidR="00A74385" w:rsidRPr="007941C6">
        <w:rPr>
          <w:rFonts w:cs="Arial"/>
          <w:color w:val="000000" w:themeColor="text1"/>
          <w:sz w:val="24"/>
          <w:szCs w:val="24"/>
        </w:rPr>
        <w:t xml:space="preserve">SOURCE_DIR </w:t>
      </w:r>
      <w:r w:rsidR="00A74385">
        <w:rPr>
          <w:rFonts w:cs="Arial"/>
          <w:color w:val="000000" w:themeColor="text1"/>
          <w:sz w:val="24"/>
          <w:szCs w:val="24"/>
        </w:rPr>
        <w:t xml:space="preserve">and </w:t>
      </w:r>
      <w:r w:rsidR="00A74385" w:rsidRPr="007941C6">
        <w:rPr>
          <w:rFonts w:cs="Arial"/>
          <w:color w:val="000000" w:themeColor="text1"/>
          <w:sz w:val="24"/>
          <w:szCs w:val="24"/>
        </w:rPr>
        <w:t>DESTINATION_DIR</w:t>
      </w:r>
      <w:r>
        <w:rPr>
          <w:rFonts w:cs="Arial"/>
          <w:color w:val="000000" w:themeColor="text1"/>
          <w:sz w:val="24"/>
          <w:szCs w:val="24"/>
        </w:rPr>
        <w:t xml:space="preserve">, or the dirs. Will apply </w:t>
      </w:r>
      <w:proofErr w:type="spellStart"/>
      <w:r>
        <w:rPr>
          <w:rFonts w:cs="Arial"/>
          <w:color w:val="000000" w:themeColor="text1"/>
          <w:sz w:val="24"/>
          <w:szCs w:val="24"/>
        </w:rPr>
        <w:t>automaticly</w:t>
      </w:r>
      <w:proofErr w:type="spellEnd"/>
      <w:r>
        <w:rPr>
          <w:rFonts w:cs="Arial"/>
          <w:color w:val="000000" w:themeColor="text1"/>
          <w:sz w:val="24"/>
          <w:szCs w:val="24"/>
        </w:rPr>
        <w:t xml:space="preserve"> to all following files and be changed then a new common will input</w:t>
      </w:r>
    </w:p>
    <w:p w14:paraId="5E887325" w14:textId="33B64528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7287ECE4" w14:textId="484EDC93" w:rsidR="00ED512A" w:rsidRDefault="00ED512A" w:rsidP="00A74385">
      <w:pPr>
        <w:pStyle w:val="af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How networking between comp admin and others computers will be created for the app?</w:t>
      </w:r>
    </w:p>
    <w:p w14:paraId="5D5FFFA1" w14:textId="46DEA9B1" w:rsidR="00A74385" w:rsidRDefault="00A74385" w:rsidP="00A74385">
      <w:pPr>
        <w:pStyle w:val="af"/>
        <w:rPr>
          <w:rFonts w:cs="Arial"/>
          <w:color w:val="000000" w:themeColor="text1"/>
          <w:sz w:val="24"/>
          <w:szCs w:val="24"/>
        </w:rPr>
      </w:pPr>
    </w:p>
    <w:p w14:paraId="6720BBD9" w14:textId="2CAC449E" w:rsidR="00A74385" w:rsidRDefault="00A74385" w:rsidP="00A74385">
      <w:pPr>
        <w:pStyle w:val="af"/>
      </w:pPr>
    </w:p>
    <w:p w14:paraId="4D8DAC5A" w14:textId="77777777" w:rsidR="009D6E04" w:rsidRDefault="009D6E04">
      <w:pPr>
        <w:pStyle w:val="af"/>
      </w:pPr>
    </w:p>
    <w:p w14:paraId="370EAC03" w14:textId="28EF07B7" w:rsidR="009D6E04" w:rsidRPr="00ED512A" w:rsidRDefault="009D6E04">
      <w:pPr>
        <w:pStyle w:val="af"/>
        <w:rPr>
          <w:lang w:val="ru-RU"/>
        </w:rPr>
      </w:pPr>
      <w:r>
        <w:rPr>
          <w:lang w:val="ru-RU"/>
        </w:rPr>
        <w:t>Юзеры будут подсоединяться к папке, из которой будут брать документы, или это приложение должно быть установлено на каждом отдельном компьютере? Если второй вариант, то как будет проходить администрация этого всего? На</w:t>
      </w:r>
      <w:r w:rsidRPr="00ED512A">
        <w:rPr>
          <w:lang w:val="ru-RU"/>
        </w:rPr>
        <w:t xml:space="preserve"> </w:t>
      </w:r>
      <w:r>
        <w:rPr>
          <w:lang w:val="ru-RU"/>
        </w:rPr>
        <w:t>каждом</w:t>
      </w:r>
      <w:r w:rsidRPr="00ED512A">
        <w:rPr>
          <w:lang w:val="ru-RU"/>
        </w:rPr>
        <w:t xml:space="preserve"> </w:t>
      </w:r>
      <w:r>
        <w:rPr>
          <w:lang w:val="ru-RU"/>
        </w:rPr>
        <w:t>локальном</w:t>
      </w:r>
      <w:r w:rsidRPr="00ED512A">
        <w:rPr>
          <w:lang w:val="ru-RU"/>
        </w:rPr>
        <w:t xml:space="preserve"> </w:t>
      </w:r>
      <w:r>
        <w:rPr>
          <w:lang w:val="ru-RU"/>
        </w:rPr>
        <w:t>компе</w:t>
      </w:r>
      <w:r w:rsidRPr="00ED512A">
        <w:rPr>
          <w:lang w:val="ru-RU"/>
        </w:rPr>
        <w:t xml:space="preserve">?  </w:t>
      </w:r>
      <w:r>
        <w:rPr>
          <w:lang w:val="ru-RU"/>
        </w:rPr>
        <w:t>Юзер конечный вообще не должен вводить ничего?</w:t>
      </w:r>
    </w:p>
  </w:comment>
  <w:comment w:id="38" w:author="Автор" w:initials="A">
    <w:p w14:paraId="2C0C8226" w14:textId="54A78725" w:rsidR="001611E2" w:rsidRDefault="001611E2">
      <w:pPr>
        <w:pStyle w:val="af"/>
      </w:pPr>
      <w:r>
        <w:rPr>
          <w:rStyle w:val="ae"/>
        </w:rPr>
        <w:annotationRef/>
      </w:r>
      <w:r>
        <w:t>Should be a massage about success operation?</w:t>
      </w:r>
    </w:p>
  </w:comment>
  <w:comment w:id="40" w:author="Автор" w:initials="A">
    <w:p w14:paraId="6C810E3E" w14:textId="2799EF85" w:rsidR="00320342" w:rsidRPr="00320342" w:rsidRDefault="009E62EE">
      <w:pPr>
        <w:pStyle w:val="af"/>
      </w:pPr>
      <w:r>
        <w:rPr>
          <w:rStyle w:val="ae"/>
        </w:rPr>
        <w:annotationRef/>
      </w:r>
      <w:r w:rsidR="008C24DF" w:rsidRPr="001611E2">
        <w:t xml:space="preserve">  </w:t>
      </w:r>
      <w:r w:rsidR="00320342">
        <w:t>Is it a command or combination of buttons?</w:t>
      </w:r>
    </w:p>
    <w:p w14:paraId="6C83A7F0" w14:textId="280D9D9A" w:rsidR="008C24DF" w:rsidRDefault="00320342">
      <w:pPr>
        <w:pStyle w:val="af"/>
      </w:pPr>
      <w:r>
        <w:t xml:space="preserve">  </w:t>
      </w:r>
      <w:r w:rsidR="00452459">
        <w:t xml:space="preserve">Is it only one accessible </w:t>
      </w:r>
      <w:r w:rsidR="008C24DF">
        <w:t xml:space="preserve">way to stop the application? </w:t>
      </w:r>
    </w:p>
    <w:p w14:paraId="3F8364B6" w14:textId="77777777" w:rsidR="008C24DF" w:rsidRDefault="008C24DF">
      <w:pPr>
        <w:pStyle w:val="af"/>
      </w:pPr>
    </w:p>
    <w:p w14:paraId="752D3A3D" w14:textId="425DD6A0" w:rsidR="008C24DF" w:rsidRDefault="00606BE9">
      <w:pPr>
        <w:pStyle w:val="af"/>
      </w:pPr>
      <w:r>
        <w:t xml:space="preserve"> </w:t>
      </w:r>
      <w:r w:rsidR="009E62EE">
        <w:t xml:space="preserve"> </w:t>
      </w:r>
      <w:r w:rsidR="00452459" w:rsidRPr="00807817">
        <w:rPr>
          <w:highlight w:val="yellow"/>
        </w:rPr>
        <w:t xml:space="preserve">According to </w:t>
      </w:r>
      <w:r w:rsidRPr="00807817">
        <w:rPr>
          <w:highlight w:val="yellow"/>
        </w:rPr>
        <w:t xml:space="preserve">the </w:t>
      </w:r>
      <w:r w:rsidR="00452459" w:rsidRPr="00807817">
        <w:rPr>
          <w:highlight w:val="yellow"/>
        </w:rPr>
        <w:t xml:space="preserve">diagram, the launch of application will be performed by administrator. </w:t>
      </w:r>
      <w:r w:rsidR="008C24DF" w:rsidRPr="00807817">
        <w:rPr>
          <w:highlight w:val="yellow"/>
        </w:rPr>
        <w:t>So, f</w:t>
      </w:r>
      <w:r w:rsidR="009E62EE" w:rsidRPr="00807817">
        <w:rPr>
          <w:highlight w:val="yellow"/>
        </w:rPr>
        <w:t xml:space="preserve">or </w:t>
      </w:r>
      <w:r w:rsidR="00D05109">
        <w:rPr>
          <w:highlight w:val="yellow"/>
        </w:rPr>
        <w:t>his</w:t>
      </w:r>
      <w:r w:rsidR="009E62EE" w:rsidRPr="00807817">
        <w:rPr>
          <w:highlight w:val="yellow"/>
        </w:rPr>
        <w:t xml:space="preserve"> satisfaction we recommend to </w:t>
      </w:r>
      <w:r w:rsidR="00452459" w:rsidRPr="00807817">
        <w:rPr>
          <w:highlight w:val="yellow"/>
        </w:rPr>
        <w:t xml:space="preserve">create a </w:t>
      </w:r>
      <w:r w:rsidR="00D05109">
        <w:rPr>
          <w:highlight w:val="yellow"/>
        </w:rPr>
        <w:t xml:space="preserve">command to </w:t>
      </w:r>
      <w:r w:rsidR="00452459" w:rsidRPr="00807817">
        <w:rPr>
          <w:highlight w:val="yellow"/>
        </w:rPr>
        <w:t>Exi</w:t>
      </w:r>
      <w:r w:rsidR="00D05109">
        <w:rPr>
          <w:highlight w:val="yellow"/>
        </w:rPr>
        <w:t>t/ stop application</w:t>
      </w:r>
      <w:r w:rsidR="00D05109">
        <w:t>. What do you think about this? What command would -you suggest?</w:t>
      </w:r>
    </w:p>
    <w:p w14:paraId="124A77DB" w14:textId="77777777" w:rsidR="008C24DF" w:rsidRDefault="008C24DF">
      <w:pPr>
        <w:pStyle w:val="af"/>
      </w:pPr>
    </w:p>
    <w:p w14:paraId="1A693B2C" w14:textId="41F6330B" w:rsidR="009E62EE" w:rsidRPr="008C24DF" w:rsidRDefault="008C24DF">
      <w:pPr>
        <w:pStyle w:val="af"/>
      </w:pPr>
      <w:r>
        <w:t xml:space="preserve">  Also the combination is a standard and widely uses combination for copping in the </w:t>
      </w:r>
      <w:r w:rsidRPr="009E62EE">
        <w:t>clipboard</w:t>
      </w:r>
      <w:r>
        <w:t xml:space="preserve"> of Windows. We recommend to </w:t>
      </w:r>
      <w:r w:rsidR="009E62EE">
        <w:t>change the</w:t>
      </w:r>
      <w:r w:rsidR="00452459">
        <w:t xml:space="preserve"> </w:t>
      </w:r>
      <w:r>
        <w:t xml:space="preserve">combination </w:t>
      </w:r>
      <w:r w:rsidR="009E62EE">
        <w:t xml:space="preserve">to </w:t>
      </w:r>
      <w:r>
        <w:t>hotkey</w:t>
      </w:r>
      <w:r w:rsidRPr="00CC6193">
        <w:rPr>
          <w:highlight w:val="yellow"/>
        </w:rPr>
        <w:t xml:space="preserve"> </w:t>
      </w:r>
      <w:r w:rsidR="00CE0431" w:rsidRPr="00CC6193">
        <w:rPr>
          <w:highlight w:val="yellow"/>
        </w:rPr>
        <w:t>Alt +F4.</w:t>
      </w:r>
      <w:r w:rsidR="00CC6193">
        <w:t xml:space="preserve"> </w:t>
      </w:r>
    </w:p>
  </w:comment>
  <w:comment w:id="43" w:author="Автор" w:initials="A">
    <w:p w14:paraId="7E4F81CF" w14:textId="4CA700B1" w:rsidR="00482260" w:rsidRDefault="00482260">
      <w:pPr>
        <w:pStyle w:val="af"/>
      </w:pPr>
      <w:r>
        <w:rPr>
          <w:rStyle w:val="ae"/>
        </w:rPr>
        <w:annotationRef/>
      </w:r>
    </w:p>
  </w:comment>
  <w:comment w:id="45" w:author="Автор" w:initials="A">
    <w:p w14:paraId="09768FE1" w14:textId="3D3054EC" w:rsidR="00781836" w:rsidRPr="00781836" w:rsidRDefault="00781836">
      <w:pPr>
        <w:pStyle w:val="af"/>
      </w:pPr>
      <w:r>
        <w:rPr>
          <w:rStyle w:val="ae"/>
        </w:rPr>
        <w:annotationRef/>
      </w:r>
      <w:r>
        <w:t>Is it your final choice?</w:t>
      </w:r>
      <w:r w:rsidR="00A23504">
        <w:t xml:space="preserve"> Why is it important?</w:t>
      </w:r>
    </w:p>
  </w:comment>
  <w:comment w:id="48" w:author="Автор" w:initials="A">
    <w:p w14:paraId="01874F22" w14:textId="0064F2C0" w:rsidR="00CC6193" w:rsidRPr="00A1308F" w:rsidRDefault="00CC6193">
      <w:pPr>
        <w:pStyle w:val="af"/>
      </w:pPr>
      <w:r>
        <w:rPr>
          <w:rStyle w:val="ae"/>
        </w:rPr>
        <w:annotationRef/>
      </w:r>
      <w:r w:rsidR="00A1308F">
        <w:t xml:space="preserve">What is the purpose of outputting log to the console? We could just to console the same </w:t>
      </w:r>
      <w:r w:rsidR="00A1308F" w:rsidRPr="00A1308F">
        <w:t>rec</w:t>
      </w:r>
      <w:r w:rsidR="00A1308F">
        <w:t>ord as in log file was written or</w:t>
      </w:r>
      <w:r w:rsidR="00A1308F" w:rsidRPr="00A1308F">
        <w:t xml:space="preserve"> announced, the log file w</w:t>
      </w:r>
      <w:r w:rsidR="00A1308F">
        <w:t>a</w:t>
      </w:r>
      <w:r w:rsidR="00A1308F" w:rsidRPr="00A1308F">
        <w:t xml:space="preserve">s </w:t>
      </w:r>
      <w:r w:rsidR="00A1308F">
        <w:t>successfully updated.</w:t>
      </w:r>
    </w:p>
  </w:comment>
  <w:comment w:id="55" w:author="Автор" w:initials="A">
    <w:p w14:paraId="54066DE9" w14:textId="5CF3A305" w:rsidR="00F11CE9" w:rsidRPr="007D1B89" w:rsidRDefault="00F11CE9">
      <w:pPr>
        <w:pStyle w:val="af"/>
      </w:pPr>
      <w:r>
        <w:rPr>
          <w:rStyle w:val="ae"/>
        </w:rPr>
        <w:annotationRef/>
      </w:r>
      <w:r w:rsidR="00F52497">
        <w:t>Is it misprint?  S</w:t>
      </w:r>
      <w:r w:rsidR="00653D3D">
        <w:t>h</w:t>
      </w:r>
      <w:r w:rsidR="00F52497">
        <w:t>ould “m</w:t>
      </w:r>
      <w:r w:rsidR="002009D1">
        <w:t>u</w:t>
      </w:r>
      <w:r w:rsidR="00F52497">
        <w:t>st”</w:t>
      </w:r>
      <w:r w:rsidR="00653D3D">
        <w:t xml:space="preserve"> be th</w:t>
      </w:r>
      <w:r w:rsidR="00F52497">
        <w:t>ere?</w:t>
      </w:r>
    </w:p>
  </w:comment>
  <w:comment w:id="57" w:author="Автор" w:initials="A">
    <w:p w14:paraId="1EA8B074" w14:textId="6305F3F1" w:rsidR="007D1B89" w:rsidRDefault="007D1B89">
      <w:pPr>
        <w:pStyle w:val="af"/>
      </w:pPr>
      <w:r>
        <w:rPr>
          <w:rStyle w:val="ae"/>
        </w:rPr>
        <w:annotationRef/>
      </w:r>
      <w:r w:rsidR="002009D1">
        <w:t xml:space="preserve">  </w:t>
      </w:r>
      <w:r>
        <w:t>Is it misprint?  Should “</w:t>
      </w:r>
      <w:r w:rsidRPr="006632E9">
        <w:rPr>
          <w:highlight w:val="yellow"/>
        </w:rPr>
        <w:t>m</w:t>
      </w:r>
      <w:r w:rsidR="002009D1" w:rsidRPr="006632E9">
        <w:rPr>
          <w:highlight w:val="yellow"/>
        </w:rPr>
        <w:t>u</w:t>
      </w:r>
      <w:r w:rsidRPr="006632E9">
        <w:rPr>
          <w:highlight w:val="yellow"/>
        </w:rPr>
        <w:t>s</w:t>
      </w:r>
      <w:r>
        <w:t>t” be there?</w:t>
      </w:r>
    </w:p>
    <w:p w14:paraId="0E3AD149" w14:textId="6A9D3C97" w:rsidR="00ED512A" w:rsidRPr="00C17AC7" w:rsidRDefault="00ED512A">
      <w:pPr>
        <w:pStyle w:val="af"/>
      </w:pPr>
      <w:r w:rsidRPr="002009D1">
        <w:t xml:space="preserve"> </w:t>
      </w:r>
    </w:p>
    <w:p w14:paraId="71B2541B" w14:textId="0B0096EA" w:rsidR="002009D1" w:rsidRDefault="002009D1">
      <w:pPr>
        <w:pStyle w:val="af"/>
      </w:pPr>
      <w:r>
        <w:t xml:space="preserve">  Should original file be replaced to new file, or been coping and origin version should be saved (if yes, where the version should be stored?), or just </w:t>
      </w:r>
      <w:r w:rsidR="00B42A16">
        <w:t>be</w:t>
      </w:r>
      <w:r>
        <w:t xml:space="preserve"> edited and saved?</w:t>
      </w:r>
    </w:p>
    <w:p w14:paraId="30AA58F7" w14:textId="36CD213F" w:rsidR="006632E9" w:rsidRPr="002009D1" w:rsidRDefault="006632E9">
      <w:pPr>
        <w:pStyle w:val="af"/>
      </w:pPr>
      <w:r>
        <w:t>Could it be a subdirectory?</w:t>
      </w:r>
    </w:p>
  </w:comment>
  <w:comment w:id="66" w:author="Автор" w:initials="A">
    <w:p w14:paraId="0B6B9418" w14:textId="0433B6E2" w:rsidR="00F11CE9" w:rsidRPr="00456FF9" w:rsidRDefault="00F11CE9">
      <w:pPr>
        <w:pStyle w:val="af"/>
      </w:pPr>
      <w:r>
        <w:rPr>
          <w:rStyle w:val="ae"/>
        </w:rPr>
        <w:annotationRef/>
      </w:r>
      <w:r w:rsidR="00456FF9">
        <w:t>It isn’</w:t>
      </w:r>
      <w:r w:rsidR="00A23504">
        <w:t>t a</w:t>
      </w:r>
      <w:r w:rsidR="00456FF9">
        <w:t xml:space="preserve"> </w:t>
      </w:r>
      <w:r w:rsidR="00A23504">
        <w:t>term</w:t>
      </w:r>
      <w:r w:rsidR="00456FF9">
        <w:t>.</w:t>
      </w:r>
    </w:p>
  </w:comment>
  <w:comment w:id="63" w:author="Автор" w:initials="A">
    <w:p w14:paraId="271A02C5" w14:textId="3118202B" w:rsidR="00A23504" w:rsidRDefault="00A23504">
      <w:pPr>
        <w:pStyle w:val="af"/>
      </w:pPr>
      <w:r>
        <w:rPr>
          <w:rStyle w:val="ae"/>
        </w:rPr>
        <w:annotationRef/>
      </w:r>
      <w:r>
        <w:rPr>
          <w:rStyle w:val="ae"/>
        </w:rPr>
        <w:t>The condition will be fulfilled in every occasion and not require to be mentioned.</w:t>
      </w:r>
    </w:p>
  </w:comment>
  <w:comment w:id="75" w:author="Автор" w:initials="A">
    <w:p w14:paraId="1F84F4C5" w14:textId="4817DCDF" w:rsidR="008B26F9" w:rsidRPr="008B26F9" w:rsidRDefault="008B26F9">
      <w:pPr>
        <w:pStyle w:val="af"/>
      </w:pPr>
      <w:r>
        <w:rPr>
          <w:rStyle w:val="ae"/>
        </w:rPr>
        <w:annotationRef/>
      </w:r>
      <w:r w:rsidR="00A23504">
        <w:t xml:space="preserve">Mostly, </w:t>
      </w:r>
      <w:r w:rsidR="00A23504">
        <w:rPr>
          <w:rFonts w:cs="Arial"/>
          <w:color w:val="222222"/>
          <w:sz w:val="21"/>
          <w:szCs w:val="21"/>
          <w:shd w:val="clear" w:color="auto" w:fill="FFFFFF"/>
        </w:rPr>
        <w:t>PHP designed for </w:t>
      </w:r>
      <w:r w:rsidR="00A23504" w:rsidRPr="00A23504">
        <w:rPr>
          <w:rFonts w:eastAsiaTheme="majorEastAsia" w:cs="Arial"/>
          <w:sz w:val="21"/>
          <w:szCs w:val="21"/>
          <w:shd w:val="clear" w:color="auto" w:fill="FFFFFF"/>
        </w:rPr>
        <w:t>web development</w:t>
      </w:r>
      <w:r w:rsidR="002426D5">
        <w:rPr>
          <w:rFonts w:eastAsiaTheme="majorEastAsia" w:cs="Arial"/>
          <w:sz w:val="21"/>
          <w:szCs w:val="21"/>
          <w:shd w:val="clear" w:color="auto" w:fill="FFFFFF"/>
        </w:rPr>
        <w:t>, not for consol.</w:t>
      </w:r>
      <w:r w:rsidR="00A23504">
        <w:t xml:space="preserve"> </w:t>
      </w:r>
      <w:r>
        <w:t>What others languages for developing the product we could also use</w:t>
      </w:r>
      <w:r w:rsidRPr="002426D5">
        <w:t>? Is it important for you to use exactly PHP, if yes, why?</w:t>
      </w:r>
      <w:r>
        <w:t xml:space="preserve"> </w:t>
      </w:r>
    </w:p>
  </w:comment>
  <w:comment w:id="79" w:author="Автор" w:initials="A">
    <w:p w14:paraId="4BBE3607" w14:textId="30B936EB" w:rsidR="00E57410" w:rsidRDefault="00E57410">
      <w:pPr>
        <w:pStyle w:val="af"/>
      </w:pPr>
      <w:r>
        <w:rPr>
          <w:rStyle w:val="ae"/>
        </w:rPr>
        <w:annotationRef/>
      </w:r>
      <w:r>
        <w:t xml:space="preserve">There is no version for Linux, only to Ubuntu. </w:t>
      </w:r>
    </w:p>
  </w:comment>
  <w:comment w:id="80" w:author="Автор" w:initials="A">
    <w:p w14:paraId="7D374A3B" w14:textId="4D27A960" w:rsidR="00932169" w:rsidRDefault="00932169">
      <w:pPr>
        <w:pStyle w:val="af"/>
      </w:pPr>
      <w:r>
        <w:rPr>
          <w:rStyle w:val="ae"/>
        </w:rPr>
        <w:annotationRef/>
      </w:r>
    </w:p>
  </w:comment>
  <w:comment w:id="83" w:author="Автор" w:initials="A">
    <w:p w14:paraId="1157CAF1" w14:textId="77777777" w:rsidR="00807817" w:rsidRDefault="00807817" w:rsidP="00807817">
      <w:pPr>
        <w:pStyle w:val="af"/>
      </w:pPr>
      <w:r>
        <w:rPr>
          <w:rStyle w:val="ae"/>
        </w:rPr>
        <w:annotationRef/>
      </w:r>
      <w:r w:rsidRPr="00807817">
        <w:rPr>
          <w:highlight w:val="yellow"/>
        </w:rPr>
        <w:t>What reasons? We need to know an accurate list of reasons.</w:t>
      </w:r>
    </w:p>
    <w:p w14:paraId="7FA6B6B7" w14:textId="39BC8C1B" w:rsidR="00807817" w:rsidRDefault="00807817">
      <w:pPr>
        <w:pStyle w:val="af"/>
      </w:pPr>
    </w:p>
  </w:comment>
  <w:comment w:id="87" w:author="Автор" w:initials="A">
    <w:p w14:paraId="7739C2EE" w14:textId="35B0B387" w:rsidR="00F11CE9" w:rsidRPr="002426D5" w:rsidRDefault="00F11CE9">
      <w:pPr>
        <w:pStyle w:val="af"/>
      </w:pPr>
      <w:r>
        <w:rPr>
          <w:rStyle w:val="ae"/>
        </w:rPr>
        <w:annotationRef/>
      </w:r>
      <w:r w:rsidR="002426D5">
        <w:t xml:space="preserve">The requirement not necessary to mention, because the version is too old, and new version will be used </w:t>
      </w:r>
      <w:proofErr w:type="gramStart"/>
      <w:r w:rsidR="002426D5">
        <w:t>( in</w:t>
      </w:r>
      <w:proofErr w:type="gramEnd"/>
      <w:r w:rsidR="002426D5">
        <w:t xml:space="preserve"> the case of PHP is the language we would develop the app)</w:t>
      </w:r>
    </w:p>
  </w:comment>
  <w:comment w:id="89" w:author="Автор" w:initials="A">
    <w:p w14:paraId="12EB1332" w14:textId="5F4C1079" w:rsidR="00F11CE9" w:rsidRDefault="00F11CE9">
      <w:pPr>
        <w:pStyle w:val="af"/>
      </w:pPr>
      <w:r>
        <w:rPr>
          <w:rStyle w:val="ae"/>
        </w:rPr>
        <w:annotationRef/>
      </w:r>
    </w:p>
  </w:comment>
  <w:comment w:id="91" w:author="Автор" w:initials="A">
    <w:p w14:paraId="36AB598B" w14:textId="794F7005" w:rsidR="00DD0CC9" w:rsidRDefault="00DD0CC9">
      <w:pPr>
        <w:pStyle w:val="af"/>
      </w:pPr>
      <w:r>
        <w:rPr>
          <w:rStyle w:val="ae"/>
        </w:rPr>
        <w:annotationRef/>
      </w:r>
      <w:r>
        <w:t>Does there are others command to the app?</w:t>
      </w:r>
    </w:p>
  </w:comment>
  <w:comment w:id="95" w:author="Автор" w:initials="A">
    <w:p w14:paraId="0834BDE7" w14:textId="25933322" w:rsidR="00BE43BC" w:rsidRPr="00A1308F" w:rsidRDefault="00BE43BC">
      <w:pPr>
        <w:pStyle w:val="af"/>
        <w:rPr>
          <w:lang w:val="ru-RU"/>
        </w:rPr>
      </w:pPr>
      <w:r>
        <w:rPr>
          <w:rStyle w:val="ae"/>
        </w:rPr>
        <w:annotationRef/>
      </w:r>
      <w:r>
        <w:t>Which formats is available to create (by users) for log files? Could it be *.txt / others variants?</w:t>
      </w:r>
    </w:p>
  </w:comment>
  <w:comment w:id="96" w:author="Автор" w:initials="A">
    <w:p w14:paraId="11119439" w14:textId="5B11787A" w:rsidR="002426D5" w:rsidRDefault="002426D5">
      <w:pPr>
        <w:pStyle w:val="af"/>
      </w:pPr>
      <w:r>
        <w:rPr>
          <w:rStyle w:val="ae"/>
        </w:rPr>
        <w:annotationRef/>
      </w:r>
      <w:r w:rsidR="00221A14">
        <w:t>What is limit of size for the file? What app should do, if the size will be over limit?</w:t>
      </w:r>
    </w:p>
    <w:p w14:paraId="4847CCD1" w14:textId="1A7B533B" w:rsidR="00BE43BC" w:rsidRPr="00221A14" w:rsidRDefault="00BE43BC">
      <w:pPr>
        <w:pStyle w:val="af"/>
      </w:pPr>
      <w:r>
        <w:t xml:space="preserve">Is it the directory, where File Converter is </w:t>
      </w:r>
      <w:r w:rsidRPr="00BE43BC">
        <w:rPr>
          <w:highlight w:val="yellow"/>
        </w:rPr>
        <w:t>located?</w:t>
      </w:r>
    </w:p>
  </w:comment>
  <w:comment w:id="98" w:author="Автор" w:initials="A">
    <w:p w14:paraId="11E2DE47" w14:textId="2A64A768" w:rsidR="00807817" w:rsidRDefault="00807817">
      <w:pPr>
        <w:pStyle w:val="af"/>
      </w:pPr>
      <w:r>
        <w:rPr>
          <w:rStyle w:val="ae"/>
        </w:rPr>
        <w:annotationRef/>
      </w:r>
      <w:r w:rsidR="002426D5">
        <w:t xml:space="preserve">The app should refuse to </w:t>
      </w:r>
      <w:r w:rsidR="00DD0CC9">
        <w:t>operating or shut down? The first variant will be more user-friendly.</w:t>
      </w:r>
    </w:p>
  </w:comment>
  <w:comment w:id="100" w:author="Автор" w:initials="A">
    <w:p w14:paraId="4E032520" w14:textId="61B996F9" w:rsidR="00DD0CC9" w:rsidRDefault="00DD0CC9" w:rsidP="002E4335">
      <w:pPr>
        <w:pStyle w:val="af"/>
      </w:pPr>
      <w:r>
        <w:rPr>
          <w:rStyle w:val="ae"/>
        </w:rPr>
        <w:annotationRef/>
      </w:r>
      <w:r w:rsidR="002E4335">
        <w:t xml:space="preserve">Is it only the parameters </w:t>
      </w:r>
      <w:proofErr w:type="gramStart"/>
      <w:r w:rsidR="002E4335">
        <w:t>is</w:t>
      </w:r>
      <w:proofErr w:type="gramEnd"/>
      <w:r w:rsidR="002E4335">
        <w:t xml:space="preserve"> available?</w:t>
      </w:r>
    </w:p>
  </w:comment>
  <w:comment w:id="101" w:author="Автор" w:initials="A">
    <w:p w14:paraId="40D2AE02" w14:textId="054892F2" w:rsidR="002E4335" w:rsidRPr="002E4335" w:rsidRDefault="00F11CE9">
      <w:pPr>
        <w:pStyle w:val="af"/>
      </w:pPr>
      <w:r>
        <w:rPr>
          <w:rStyle w:val="ae"/>
        </w:rPr>
        <w:annotationRef/>
      </w:r>
      <w:r w:rsidR="002E4335">
        <w:t>In what way the app s</w:t>
      </w:r>
      <w:r w:rsidR="00221A14">
        <w:t>h</w:t>
      </w:r>
      <w:r w:rsidR="002E4335">
        <w:t>ould choose what parameters to read, if there are more parameters it’s require.</w:t>
      </w:r>
    </w:p>
    <w:p w14:paraId="7D437C51" w14:textId="400FFFBC" w:rsidR="00F11CE9" w:rsidRPr="00807817" w:rsidRDefault="00807817">
      <w:pPr>
        <w:pStyle w:val="af"/>
        <w:rPr>
          <w:lang w:val="ru-RU"/>
        </w:rPr>
      </w:pPr>
      <w:r>
        <w:rPr>
          <w:lang w:val="ru-RU"/>
        </w:rPr>
        <w:t>Как мы увидим, поймём, что приложение прекратило работу и не открыто в фоновом режиме?</w:t>
      </w:r>
    </w:p>
  </w:comment>
  <w:comment w:id="103" w:author="Автор" w:initials="A">
    <w:p w14:paraId="6516B10E" w14:textId="55503F29" w:rsidR="00DD0CC9" w:rsidRDefault="00DD0CC9">
      <w:pPr>
        <w:pStyle w:val="af"/>
      </w:pPr>
      <w:r>
        <w:rPr>
          <w:rStyle w:val="ae"/>
        </w:rPr>
        <w:annotationRef/>
      </w:r>
      <w:r>
        <w:t>For user satisfaction will be better the app refuse to operating (with displaying usage-message)</w:t>
      </w:r>
    </w:p>
  </w:comment>
  <w:comment w:id="109" w:author="Автор" w:initials="A">
    <w:p w14:paraId="58658504" w14:textId="07E9C722" w:rsidR="00DD0CC9" w:rsidRDefault="00DD0CC9">
      <w:pPr>
        <w:pStyle w:val="af"/>
      </w:pPr>
      <w:r>
        <w:rPr>
          <w:rStyle w:val="ae"/>
        </w:rPr>
        <w:annotationRef/>
      </w:r>
      <w:r>
        <w:t xml:space="preserve">Check the answer to </w:t>
      </w:r>
      <w:r w:rsidR="008027D7">
        <w:t>question in UR-1.1 if separators should be between commands.</w:t>
      </w:r>
    </w:p>
  </w:comment>
  <w:comment w:id="116" w:author="Автор" w:initials="A">
    <w:p w14:paraId="4296F4A0" w14:textId="55D46FE0" w:rsidR="00807817" w:rsidRDefault="00807817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См</w:t>
      </w:r>
      <w:r w:rsidRPr="00807817">
        <w:t xml:space="preserve"> </w:t>
      </w:r>
      <w:r>
        <w:rPr>
          <w:lang w:val="ru-RU"/>
        </w:rPr>
        <w:t>книгу</w:t>
      </w:r>
    </w:p>
    <w:p w14:paraId="51D4B7EB" w14:textId="7952F62E" w:rsidR="000B7F35" w:rsidRPr="000B7F35" w:rsidRDefault="000B7F35">
      <w:pPr>
        <w:pStyle w:val="af"/>
      </w:pPr>
      <w:r>
        <w:t xml:space="preserve">What will be written in log file, if the app reproduced an error massed? </w:t>
      </w:r>
    </w:p>
  </w:comment>
  <w:comment w:id="117" w:author="Автор" w:initials="A">
    <w:p w14:paraId="39F86D95" w14:textId="0A90D07D" w:rsidR="001611E2" w:rsidRDefault="001611E2">
      <w:pPr>
        <w:pStyle w:val="af"/>
      </w:pPr>
      <w:r>
        <w:rPr>
          <w:rStyle w:val="ae"/>
        </w:rPr>
        <w:annotationRef/>
      </w:r>
    </w:p>
  </w:comment>
  <w:comment w:id="118" w:author="Автор" w:initials="A">
    <w:p w14:paraId="2D3683A8" w14:textId="34487732" w:rsidR="00723928" w:rsidRPr="00723928" w:rsidRDefault="00723928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Как это вообще будет генерироваться</w:t>
      </w:r>
      <w:r w:rsidR="00BE43BC">
        <w:rPr>
          <w:lang w:val="ru-RU"/>
        </w:rPr>
        <w:t>?</w:t>
      </w:r>
    </w:p>
  </w:comment>
  <w:comment w:id="120" w:author="Автор" w:initials="A">
    <w:p w14:paraId="66B4D508" w14:textId="0B4C286F" w:rsidR="00D119F9" w:rsidRDefault="00D119F9">
      <w:pPr>
        <w:pStyle w:val="af"/>
      </w:pPr>
      <w:r>
        <w:rPr>
          <w:rStyle w:val="ae"/>
        </w:rPr>
        <w:annotationRef/>
      </w:r>
      <w:r>
        <w:t>In what cases a log file can be missed? After delating the file by user?</w:t>
      </w:r>
    </w:p>
  </w:comment>
  <w:comment w:id="122" w:author="Автор" w:initials="A">
    <w:p w14:paraId="26E3D2A6" w14:textId="446EBDA8" w:rsidR="00D119F9" w:rsidRDefault="00D119F9">
      <w:pPr>
        <w:pStyle w:val="af"/>
      </w:pPr>
      <w:r>
        <w:rPr>
          <w:rStyle w:val="ae"/>
        </w:rPr>
        <w:annotationRef/>
      </w:r>
      <w:r>
        <w:t>With new record, isn’t it?</w:t>
      </w:r>
    </w:p>
  </w:comment>
  <w:comment w:id="127" w:author="Автор" w:initials="A">
    <w:p w14:paraId="63C34A14" w14:textId="0E0B7CD2" w:rsidR="001611E2" w:rsidRDefault="001611E2">
      <w:pPr>
        <w:pStyle w:val="af"/>
      </w:pPr>
      <w:r>
        <w:rPr>
          <w:rStyle w:val="ae"/>
        </w:rPr>
        <w:annotationRef/>
      </w:r>
      <w:r w:rsidRPr="001611E2">
        <w:rPr>
          <w:highlight w:val="yellow"/>
        </w:rPr>
        <w:t xml:space="preserve">Only this language? Or some </w:t>
      </w:r>
      <w:proofErr w:type="spellStart"/>
      <w:r w:rsidRPr="001611E2">
        <w:rPr>
          <w:highlight w:val="yellow"/>
        </w:rPr>
        <w:t>elses</w:t>
      </w:r>
      <w:proofErr w:type="spellEnd"/>
      <w:r w:rsidRPr="001611E2">
        <w:rPr>
          <w:highlight w:val="yellow"/>
        </w:rPr>
        <w:t>?</w:t>
      </w:r>
    </w:p>
  </w:comment>
  <w:comment w:id="128" w:author="Автор" w:initials="A">
    <w:p w14:paraId="3235A4AE" w14:textId="18B6F5EA" w:rsidR="00807817" w:rsidRPr="00C17AC7" w:rsidRDefault="00807817">
      <w:pPr>
        <w:pStyle w:val="af"/>
      </w:pPr>
      <w:r>
        <w:rPr>
          <w:rStyle w:val="ae"/>
        </w:rPr>
        <w:annotationRef/>
      </w:r>
      <w:r>
        <w:t xml:space="preserve">Is it your final choice or we are able to </w:t>
      </w:r>
      <w:r w:rsidR="00E57410">
        <w:t>analyze</w:t>
      </w:r>
      <w:r>
        <w:t xml:space="preserve"> statistics to find, if there are other encoding</w:t>
      </w:r>
      <w:r w:rsidR="00C17AC7">
        <w:t xml:space="preserve"> often meats</w:t>
      </w:r>
      <w:r>
        <w:t xml:space="preserve"> to </w:t>
      </w:r>
      <w:r w:rsidR="00AF0B88">
        <w:t>have more complete information.</w:t>
      </w:r>
      <w:r w:rsidR="00E57410">
        <w:t xml:space="preserve"> </w:t>
      </w:r>
    </w:p>
  </w:comment>
  <w:comment w:id="129" w:author="Автор" w:initials="A">
    <w:p w14:paraId="36C5F98B" w14:textId="24F3B1E1" w:rsidR="00AF0B88" w:rsidRDefault="00F11CE9" w:rsidP="00AF0B88">
      <w:pPr>
        <w:pStyle w:val="af"/>
      </w:pPr>
      <w:r>
        <w:rPr>
          <w:rStyle w:val="ae"/>
        </w:rPr>
        <w:annotationRef/>
      </w:r>
      <w:r w:rsidR="00AF0B88">
        <w:rPr>
          <w:rStyle w:val="ae"/>
        </w:rPr>
        <w:annotationRef/>
      </w:r>
      <w:r w:rsidR="00AF0B88">
        <w:t xml:space="preserve">Is it your final choice of supported file formats or we are able to </w:t>
      </w:r>
      <w:proofErr w:type="spellStart"/>
      <w:r w:rsidR="00AF0B88">
        <w:t>analyise</w:t>
      </w:r>
      <w:proofErr w:type="spellEnd"/>
      <w:r w:rsidR="00AF0B88">
        <w:t xml:space="preserve"> statistics to find, if there are other </w:t>
      </w:r>
      <w:r w:rsidR="00E5425C">
        <w:t>formats</w:t>
      </w:r>
      <w:r w:rsidR="00AF0B88">
        <w:t xml:space="preserve"> to</w:t>
      </w:r>
      <w:r w:rsidR="00E5425C">
        <w:t xml:space="preserve"> be </w:t>
      </w:r>
      <w:proofErr w:type="spellStart"/>
      <w:r w:rsidR="00E5425C">
        <w:t>neseccary</w:t>
      </w:r>
      <w:proofErr w:type="spellEnd"/>
      <w:r w:rsidR="00E5425C">
        <w:t xml:space="preserve"> to convert to </w:t>
      </w:r>
      <w:r w:rsidR="00E5425C">
        <w:t>have more complete information</w:t>
      </w:r>
      <w:r w:rsidR="00E5425C">
        <w:t xml:space="preserve">? </w:t>
      </w:r>
      <w:r w:rsidR="00E5425C">
        <w:t xml:space="preserve">Should be </w:t>
      </w:r>
      <w:r w:rsidR="00E5425C">
        <w:t xml:space="preserve">a </w:t>
      </w:r>
      <w:r w:rsidR="00E5425C">
        <w:t>doc</w:t>
      </w:r>
      <w:r w:rsidR="00E5425C">
        <w:t xml:space="preserve">, </w:t>
      </w:r>
      <w:proofErr w:type="spellStart"/>
      <w:r w:rsidR="00E5425C">
        <w:t>exel</w:t>
      </w:r>
      <w:proofErr w:type="spellEnd"/>
      <w:r w:rsidR="00E5425C">
        <w:t xml:space="preserve"> file</w:t>
      </w:r>
      <w:r w:rsidR="00E5425C">
        <w:t>s be th</w:t>
      </w:r>
      <w:r w:rsidR="00E5425C">
        <w:t>ere</w:t>
      </w:r>
      <w:r w:rsidR="00E5425C">
        <w:t xml:space="preserve"> (if yes, we need to have a </w:t>
      </w:r>
      <w:proofErr w:type="spellStart"/>
      <w:r w:rsidR="00E5425C">
        <w:t>comleate</w:t>
      </w:r>
      <w:proofErr w:type="spellEnd"/>
      <w:r w:rsidR="00E5425C">
        <w:t xml:space="preserve"> list of </w:t>
      </w:r>
      <w:proofErr w:type="gramStart"/>
      <w:r w:rsidR="00E5425C" w:rsidRPr="00E5425C">
        <w:t>expansion</w:t>
      </w:r>
      <w:r w:rsidR="00E5425C">
        <w:t>?</w:t>
      </w:r>
      <w:r w:rsidR="00AF0B88">
        <w:t>.</w:t>
      </w:r>
      <w:proofErr w:type="gramEnd"/>
    </w:p>
    <w:p w14:paraId="7C8CBFD5" w14:textId="3EA84657" w:rsidR="00F11CE9" w:rsidRPr="00807817" w:rsidRDefault="00F11CE9">
      <w:pPr>
        <w:pStyle w:val="af"/>
      </w:pPr>
    </w:p>
  </w:comment>
  <w:comment w:id="131" w:author="Автор" w:initials="A">
    <w:p w14:paraId="6D8870B3" w14:textId="150FF52E" w:rsidR="00F11CE9" w:rsidRDefault="00F11CE9">
      <w:pPr>
        <w:pStyle w:val="af"/>
      </w:pPr>
      <w:r>
        <w:rPr>
          <w:rStyle w:val="ae"/>
        </w:rPr>
        <w:annotationRef/>
      </w:r>
      <w:r w:rsidR="007C0551">
        <w:t>We recommend to provide opportunity to user what to do in this case. Fulfill it through a notification about size,</w:t>
      </w:r>
      <w:r w:rsidR="007C0551" w:rsidRPr="007C0551">
        <w:t xml:space="preserve"> </w:t>
      </w:r>
      <w:r w:rsidR="007C0551">
        <w:t>processing time and suggest to choose bottom “Continue”, “Pause”, “</w:t>
      </w:r>
      <w:proofErr w:type="gramStart"/>
      <w:r w:rsidR="007C0551">
        <w:t>Stop ”</w:t>
      </w:r>
      <w:proofErr w:type="gramEnd"/>
      <w:r w:rsidR="007C0551">
        <w:t xml:space="preserve">(in this case only the process will be stopped” </w:t>
      </w:r>
      <w:r w:rsidR="00AF0B88">
        <w:t>Is massage for user should be there?</w:t>
      </w:r>
    </w:p>
  </w:comment>
  <w:comment w:id="134" w:author="Автор" w:initials="A">
    <w:p w14:paraId="1A2296FF" w14:textId="57A5D459" w:rsidR="002E4335" w:rsidRPr="002E4335" w:rsidRDefault="002E4335">
      <w:pPr>
        <w:pStyle w:val="af"/>
        <w:rPr>
          <w:lang w:val="ru-RU"/>
        </w:rPr>
      </w:pPr>
      <w:r>
        <w:rPr>
          <w:rStyle w:val="ae"/>
        </w:rPr>
        <w:annotationRef/>
      </w:r>
      <w:r>
        <w:t>What do you mean “</w:t>
      </w:r>
      <w:r w:rsidRPr="007941C6">
        <w:rPr>
          <w:rFonts w:cs="Arial"/>
          <w:sz w:val="24"/>
          <w:szCs w:val="24"/>
        </w:rPr>
        <w:t>format-incompatible data</w:t>
      </w:r>
      <w:proofErr w:type="gramStart"/>
      <w:r>
        <w:rPr>
          <w:rFonts w:cs="Arial"/>
          <w:sz w:val="24"/>
          <w:szCs w:val="24"/>
        </w:rPr>
        <w:t>” ?</w:t>
      </w:r>
      <w:proofErr w:type="gramEnd"/>
    </w:p>
  </w:comment>
  <w:comment w:id="133" w:author="Автор" w:initials="A">
    <w:p w14:paraId="607ED204" w14:textId="6B14DB01" w:rsidR="00F11CE9" w:rsidRPr="008B26F9" w:rsidRDefault="00F11CE9">
      <w:pPr>
        <w:pStyle w:val="af"/>
      </w:pPr>
      <w:r>
        <w:rPr>
          <w:rStyle w:val="ae"/>
        </w:rPr>
        <w:annotationRef/>
      </w:r>
      <w:r w:rsidR="002E4335">
        <w:rPr>
          <w:rStyle w:val="ae"/>
        </w:rPr>
        <w:t>Why is it important? What purpose of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01592D" w15:done="0"/>
  <w15:commentEx w15:paraId="3627F0FA" w15:done="0"/>
  <w15:commentEx w15:paraId="08E259B5" w15:done="0"/>
  <w15:commentEx w15:paraId="67C87CC3" w15:done="0"/>
  <w15:commentEx w15:paraId="238E7842" w15:done="0"/>
  <w15:commentEx w15:paraId="72127963" w15:done="0"/>
  <w15:commentEx w15:paraId="75E22E7C" w15:done="0"/>
  <w15:commentEx w15:paraId="4F94639F" w15:done="0"/>
  <w15:commentEx w15:paraId="57B9AD28" w15:done="0"/>
  <w15:commentEx w15:paraId="529DCDCF" w15:done="0"/>
  <w15:commentEx w15:paraId="2272F5FA" w15:done="0"/>
  <w15:commentEx w15:paraId="4AC6D4F0" w15:done="0"/>
  <w15:commentEx w15:paraId="4BB35C7C" w15:done="0"/>
  <w15:commentEx w15:paraId="24373AA0" w15:done="0"/>
  <w15:commentEx w15:paraId="13BF4A69" w15:done="0"/>
  <w15:commentEx w15:paraId="61B01965" w15:done="0"/>
  <w15:commentEx w15:paraId="370EAC03" w15:done="0"/>
  <w15:commentEx w15:paraId="2C0C8226" w15:done="0"/>
  <w15:commentEx w15:paraId="1A693B2C" w15:done="0"/>
  <w15:commentEx w15:paraId="7E4F81CF" w15:done="0"/>
  <w15:commentEx w15:paraId="09768FE1" w15:done="0"/>
  <w15:commentEx w15:paraId="01874F22" w15:done="0"/>
  <w15:commentEx w15:paraId="54066DE9" w15:done="0"/>
  <w15:commentEx w15:paraId="30AA58F7" w15:done="0"/>
  <w15:commentEx w15:paraId="0B6B9418" w15:done="0"/>
  <w15:commentEx w15:paraId="271A02C5" w15:done="0"/>
  <w15:commentEx w15:paraId="1F84F4C5" w15:done="0"/>
  <w15:commentEx w15:paraId="4BBE3607" w15:done="0"/>
  <w15:commentEx w15:paraId="7D374A3B" w15:done="0"/>
  <w15:commentEx w15:paraId="7FA6B6B7" w15:done="0"/>
  <w15:commentEx w15:paraId="7739C2EE" w15:done="0"/>
  <w15:commentEx w15:paraId="12EB1332" w15:done="0"/>
  <w15:commentEx w15:paraId="36AB598B" w15:done="0"/>
  <w15:commentEx w15:paraId="0834BDE7" w15:done="0"/>
  <w15:commentEx w15:paraId="4847CCD1" w15:done="0"/>
  <w15:commentEx w15:paraId="11E2DE47" w15:done="0"/>
  <w15:commentEx w15:paraId="4E032520" w15:done="0"/>
  <w15:commentEx w15:paraId="7D437C51" w15:done="0"/>
  <w15:commentEx w15:paraId="6516B10E" w15:done="0"/>
  <w15:commentEx w15:paraId="58658504" w15:done="0"/>
  <w15:commentEx w15:paraId="51D4B7EB" w15:done="0"/>
  <w15:commentEx w15:paraId="39F86D95" w15:done="0"/>
  <w15:commentEx w15:paraId="2D3683A8" w15:done="0"/>
  <w15:commentEx w15:paraId="66B4D508" w15:done="0"/>
  <w15:commentEx w15:paraId="26E3D2A6" w15:done="0"/>
  <w15:commentEx w15:paraId="63C34A14" w15:done="0"/>
  <w15:commentEx w15:paraId="3235A4AE" w15:done="0"/>
  <w15:commentEx w15:paraId="7C8CBFD5" w15:done="0"/>
  <w15:commentEx w15:paraId="6D8870B3" w15:done="0"/>
  <w15:commentEx w15:paraId="1A2296FF" w15:done="0"/>
  <w15:commentEx w15:paraId="607ED20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07BF1E" w14:textId="77777777" w:rsidR="00FD0153" w:rsidRDefault="00FD0153" w:rsidP="00926486">
      <w:pPr>
        <w:spacing w:before="0"/>
      </w:pPr>
      <w:r>
        <w:separator/>
      </w:r>
    </w:p>
  </w:endnote>
  <w:endnote w:type="continuationSeparator" w:id="0">
    <w:p w14:paraId="711D102B" w14:textId="77777777" w:rsidR="00FD0153" w:rsidRDefault="00FD0153" w:rsidP="009264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41E30" w14:textId="77777777" w:rsidR="00D70880" w:rsidRDefault="00D708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06C01278" w14:textId="77777777" w:rsidTr="0099520B">
      <w:tc>
        <w:tcPr>
          <w:tcW w:w="4839" w:type="dxa"/>
        </w:tcPr>
        <w:p w14:paraId="2D159178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2F7A6D4E" w14:textId="65259078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35" w:author="Автор">
            <w:r w:rsidR="00A1308F">
              <w:rPr>
                <w:noProof/>
                <w:lang w:val="ru-RU"/>
              </w:rPr>
              <w:t>29.11.2019 13:21:33</w:t>
            </w:r>
            <w:del w:id="136" w:author="Автор">
              <w:r w:rsidR="00320342" w:rsidDel="00A1308F">
                <w:rPr>
                  <w:noProof/>
                  <w:lang w:val="ru-RU"/>
                </w:rPr>
                <w:delText>27.11.2019 10:17:22</w:delText>
              </w:r>
              <w:r w:rsidR="002009D1" w:rsidDel="00A1308F">
                <w:rPr>
                  <w:noProof/>
                  <w:lang w:val="ru-RU"/>
                </w:rPr>
                <w:delText>24.11.2019 9:12:53</w:delText>
              </w:r>
              <w:r w:rsidR="00B41C92" w:rsidDel="00A1308F">
                <w:rPr>
                  <w:noProof/>
                  <w:lang w:val="ru-RU"/>
                </w:rPr>
                <w:delText>23.11.2019 23:24:28</w:delText>
              </w:r>
              <w:r w:rsidR="00ED512A" w:rsidDel="00A1308F">
                <w:rPr>
                  <w:noProof/>
                  <w:lang w:val="ru-RU"/>
                </w:rPr>
                <w:delText>22.11.2019 14:59:54</w:delText>
              </w:r>
              <w:r w:rsidR="004856FC" w:rsidDel="00A1308F">
                <w:rPr>
                  <w:noProof/>
                  <w:lang w:val="ru-RU"/>
                </w:rPr>
                <w:delText>22.11.2019 12:46:30</w:delText>
              </w:r>
              <w:r w:rsidR="0090003A" w:rsidDel="00A1308F">
                <w:rPr>
                  <w:noProof/>
                  <w:lang w:val="ru-RU"/>
                </w:rPr>
                <w:delText>21.11.2019 10:16:57</w:delText>
              </w:r>
            </w:del>
          </w:ins>
          <w:del w:id="137" w:author="Автор">
            <w:r w:rsidR="00705436" w:rsidDel="00A1308F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119143DD" w14:textId="77777777" w:rsidR="00DF03A4" w:rsidRDefault="00DF0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1B665166" w14:textId="77777777" w:rsidTr="0099520B">
      <w:tc>
        <w:tcPr>
          <w:tcW w:w="4839" w:type="dxa"/>
        </w:tcPr>
        <w:p w14:paraId="7B934986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5C78A532" w14:textId="0A56B894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ins w:id="138" w:author="Автор">
            <w:r w:rsidR="00A1308F">
              <w:rPr>
                <w:noProof/>
                <w:lang w:val="ru-RU"/>
              </w:rPr>
              <w:t>29.11.2019 13:21:33</w:t>
            </w:r>
            <w:del w:id="139" w:author="Автор">
              <w:r w:rsidR="00320342" w:rsidDel="00A1308F">
                <w:rPr>
                  <w:noProof/>
                  <w:lang w:val="ru-RU"/>
                </w:rPr>
                <w:delText>27.11.2019 10:17:22</w:delText>
              </w:r>
              <w:r w:rsidR="002009D1" w:rsidDel="00A1308F">
                <w:rPr>
                  <w:noProof/>
                  <w:lang w:val="ru-RU"/>
                </w:rPr>
                <w:delText>24.11.2019 9:12:53</w:delText>
              </w:r>
              <w:r w:rsidR="00B41C92" w:rsidDel="00A1308F">
                <w:rPr>
                  <w:noProof/>
                  <w:lang w:val="ru-RU"/>
                </w:rPr>
                <w:delText>23.11.2019 23:24:28</w:delText>
              </w:r>
              <w:r w:rsidR="00ED512A" w:rsidDel="00A1308F">
                <w:rPr>
                  <w:noProof/>
                  <w:lang w:val="ru-RU"/>
                </w:rPr>
                <w:delText>22.11.2019 14:59:54</w:delText>
              </w:r>
              <w:r w:rsidR="004856FC" w:rsidDel="00A1308F">
                <w:rPr>
                  <w:noProof/>
                  <w:lang w:val="ru-RU"/>
                </w:rPr>
                <w:delText>22.11.2019 12:46:30</w:delText>
              </w:r>
              <w:r w:rsidR="0090003A" w:rsidDel="00A1308F">
                <w:rPr>
                  <w:noProof/>
                  <w:lang w:val="ru-RU"/>
                </w:rPr>
                <w:delText>21.11.2019 10:16:57</w:delText>
              </w:r>
            </w:del>
          </w:ins>
          <w:del w:id="140" w:author="Автор">
            <w:r w:rsidR="00705436" w:rsidDel="00A1308F">
              <w:rPr>
                <w:noProof/>
                <w:lang w:val="ru-RU"/>
              </w:rPr>
              <w:delText>20.11.2019 15:08:42</w:delText>
            </w:r>
          </w:del>
          <w:r w:rsidRPr="00384221">
            <w:rPr>
              <w:lang w:val="ru-RU"/>
            </w:rPr>
            <w:fldChar w:fldCharType="end"/>
          </w:r>
        </w:p>
      </w:tc>
    </w:tr>
  </w:tbl>
  <w:p w14:paraId="3F4D6E8D" w14:textId="77777777" w:rsidR="00DF03A4" w:rsidRDefault="00DF0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D30B1" w14:textId="77777777" w:rsidR="00FD0153" w:rsidRDefault="00FD0153" w:rsidP="00926486">
      <w:pPr>
        <w:spacing w:before="0"/>
      </w:pPr>
      <w:r>
        <w:separator/>
      </w:r>
    </w:p>
  </w:footnote>
  <w:footnote w:type="continuationSeparator" w:id="0">
    <w:p w14:paraId="575E53E5" w14:textId="77777777" w:rsidR="00FD0153" w:rsidRDefault="00FD0153" w:rsidP="009264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7365F" w14:textId="77777777" w:rsidR="00D70880" w:rsidRDefault="00D70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BFBD4" w14:textId="77777777"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63643" w14:textId="77777777" w:rsidR="00D70880" w:rsidRDefault="00D708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86"/>
    <w:rsid w:val="00016D19"/>
    <w:rsid w:val="00065BF1"/>
    <w:rsid w:val="000A0D74"/>
    <w:rsid w:val="000A34AE"/>
    <w:rsid w:val="000B7F35"/>
    <w:rsid w:val="000E0491"/>
    <w:rsid w:val="000E1004"/>
    <w:rsid w:val="001611E2"/>
    <w:rsid w:val="001617C3"/>
    <w:rsid w:val="001C045C"/>
    <w:rsid w:val="001D01E6"/>
    <w:rsid w:val="001E6A15"/>
    <w:rsid w:val="002009D1"/>
    <w:rsid w:val="0020788A"/>
    <w:rsid w:val="00221918"/>
    <w:rsid w:val="00221A14"/>
    <w:rsid w:val="002426D5"/>
    <w:rsid w:val="00262C21"/>
    <w:rsid w:val="00270825"/>
    <w:rsid w:val="002904D8"/>
    <w:rsid w:val="002946DF"/>
    <w:rsid w:val="002D582C"/>
    <w:rsid w:val="002D7ED5"/>
    <w:rsid w:val="002E4335"/>
    <w:rsid w:val="00320342"/>
    <w:rsid w:val="0035052E"/>
    <w:rsid w:val="00376BF3"/>
    <w:rsid w:val="00387779"/>
    <w:rsid w:val="003A3A26"/>
    <w:rsid w:val="003D5718"/>
    <w:rsid w:val="003F7A94"/>
    <w:rsid w:val="003F7FEA"/>
    <w:rsid w:val="0040278F"/>
    <w:rsid w:val="0042639D"/>
    <w:rsid w:val="00450946"/>
    <w:rsid w:val="00452459"/>
    <w:rsid w:val="00456FF9"/>
    <w:rsid w:val="00482260"/>
    <w:rsid w:val="004856FC"/>
    <w:rsid w:val="004A269C"/>
    <w:rsid w:val="004F16A6"/>
    <w:rsid w:val="004F1AD7"/>
    <w:rsid w:val="00511FC3"/>
    <w:rsid w:val="00536E92"/>
    <w:rsid w:val="0055202F"/>
    <w:rsid w:val="0056204A"/>
    <w:rsid w:val="005B1177"/>
    <w:rsid w:val="005D52DE"/>
    <w:rsid w:val="00606BE9"/>
    <w:rsid w:val="00653D3D"/>
    <w:rsid w:val="006632E9"/>
    <w:rsid w:val="00671534"/>
    <w:rsid w:val="00675540"/>
    <w:rsid w:val="00676D5E"/>
    <w:rsid w:val="00681B43"/>
    <w:rsid w:val="00683FBF"/>
    <w:rsid w:val="006C2F6C"/>
    <w:rsid w:val="006D61A8"/>
    <w:rsid w:val="00705436"/>
    <w:rsid w:val="007066D3"/>
    <w:rsid w:val="007103F8"/>
    <w:rsid w:val="00714539"/>
    <w:rsid w:val="00723928"/>
    <w:rsid w:val="00741B9E"/>
    <w:rsid w:val="00773EBC"/>
    <w:rsid w:val="00781836"/>
    <w:rsid w:val="007941C6"/>
    <w:rsid w:val="007A14F4"/>
    <w:rsid w:val="007B1DE4"/>
    <w:rsid w:val="007C0551"/>
    <w:rsid w:val="007C7DB4"/>
    <w:rsid w:val="007D0EF2"/>
    <w:rsid w:val="007D1B89"/>
    <w:rsid w:val="007E6F86"/>
    <w:rsid w:val="008027D7"/>
    <w:rsid w:val="0080297A"/>
    <w:rsid w:val="00807817"/>
    <w:rsid w:val="00813458"/>
    <w:rsid w:val="00846B1E"/>
    <w:rsid w:val="008612ED"/>
    <w:rsid w:val="008B26F9"/>
    <w:rsid w:val="008C24DF"/>
    <w:rsid w:val="008E341F"/>
    <w:rsid w:val="0090003A"/>
    <w:rsid w:val="00926486"/>
    <w:rsid w:val="00932169"/>
    <w:rsid w:val="00937DC2"/>
    <w:rsid w:val="00952197"/>
    <w:rsid w:val="00973C02"/>
    <w:rsid w:val="0098126D"/>
    <w:rsid w:val="0099520B"/>
    <w:rsid w:val="009D1972"/>
    <w:rsid w:val="009D3671"/>
    <w:rsid w:val="009D6E04"/>
    <w:rsid w:val="009E62EE"/>
    <w:rsid w:val="00A1308F"/>
    <w:rsid w:val="00A17574"/>
    <w:rsid w:val="00A23504"/>
    <w:rsid w:val="00A41593"/>
    <w:rsid w:val="00A74385"/>
    <w:rsid w:val="00A760E0"/>
    <w:rsid w:val="00A82ED5"/>
    <w:rsid w:val="00AD09A4"/>
    <w:rsid w:val="00AF0B88"/>
    <w:rsid w:val="00B40A9D"/>
    <w:rsid w:val="00B41C92"/>
    <w:rsid w:val="00B42A16"/>
    <w:rsid w:val="00B96169"/>
    <w:rsid w:val="00BA68E6"/>
    <w:rsid w:val="00BE43BC"/>
    <w:rsid w:val="00C17AC7"/>
    <w:rsid w:val="00C9219F"/>
    <w:rsid w:val="00CA5CDC"/>
    <w:rsid w:val="00CB6621"/>
    <w:rsid w:val="00CC6193"/>
    <w:rsid w:val="00CE0431"/>
    <w:rsid w:val="00CF5CDA"/>
    <w:rsid w:val="00D05109"/>
    <w:rsid w:val="00D119F9"/>
    <w:rsid w:val="00D4461B"/>
    <w:rsid w:val="00D57BD1"/>
    <w:rsid w:val="00D70880"/>
    <w:rsid w:val="00D71CA6"/>
    <w:rsid w:val="00D90ADF"/>
    <w:rsid w:val="00DD0CC9"/>
    <w:rsid w:val="00DE6A29"/>
    <w:rsid w:val="00DE7B6A"/>
    <w:rsid w:val="00DF03A4"/>
    <w:rsid w:val="00DF5333"/>
    <w:rsid w:val="00E02E13"/>
    <w:rsid w:val="00E5425C"/>
    <w:rsid w:val="00E57410"/>
    <w:rsid w:val="00EA289C"/>
    <w:rsid w:val="00ED45CD"/>
    <w:rsid w:val="00ED512A"/>
    <w:rsid w:val="00F11CE9"/>
    <w:rsid w:val="00F47731"/>
    <w:rsid w:val="00F52497"/>
    <w:rsid w:val="00F72629"/>
    <w:rsid w:val="00FA0006"/>
    <w:rsid w:val="00FD0153"/>
    <w:rsid w:val="00FD3555"/>
    <w:rsid w:val="00FD7A80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58C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3FBF"/>
    <w:pPr>
      <w:tabs>
        <w:tab w:val="left" w:pos="660"/>
        <w:tab w:val="right" w:leader="dot" w:pos="9679"/>
      </w:tabs>
      <w:spacing w:after="100"/>
      <w:pPrChange w:id="0" w:author="Автор">
        <w:pPr>
          <w:spacing w:before="120" w:after="100"/>
        </w:pPr>
      </w:pPrChange>
    </w:pPr>
    <w:rPr>
      <w:rPrChange w:id="0" w:author="Автор">
        <w:rPr>
          <w:rFonts w:ascii="Arial" w:hAnsi="Arial"/>
          <w:sz w:val="18"/>
          <w:lang w:val="en-US" w:eastAsia="en-US" w:bidi="he-IL"/>
        </w:rPr>
      </w:rPrChange>
    </w:r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  <w:style w:type="paragraph" w:styleId="ab">
    <w:name w:val="Revision"/>
    <w:hidden/>
    <w:uiPriority w:val="99"/>
    <w:semiHidden/>
    <w:rsid w:val="00705436"/>
    <w:pPr>
      <w:spacing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ac">
    <w:name w:val="Balloon Text"/>
    <w:basedOn w:val="a"/>
    <w:link w:val="ad"/>
    <w:uiPriority w:val="99"/>
    <w:semiHidden/>
    <w:unhideWhenUsed/>
    <w:rsid w:val="0040278F"/>
    <w:pPr>
      <w:spacing w:before="0"/>
    </w:pPr>
    <w:rPr>
      <w:rFonts w:ascii="Segoe UI" w:hAnsi="Segoe UI" w:cs="Segoe UI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0278F"/>
    <w:rPr>
      <w:rFonts w:ascii="Segoe UI" w:eastAsia="Times New Roman" w:hAnsi="Segoe UI" w:cs="Segoe UI"/>
      <w:sz w:val="18"/>
      <w:szCs w:val="18"/>
      <w:lang w:bidi="he-IL"/>
    </w:rPr>
  </w:style>
  <w:style w:type="character" w:styleId="ae">
    <w:name w:val="annotation reference"/>
    <w:basedOn w:val="a0"/>
    <w:uiPriority w:val="99"/>
    <w:semiHidden/>
    <w:unhideWhenUsed/>
    <w:rsid w:val="0040278F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40278F"/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rsid w:val="0040278F"/>
    <w:rPr>
      <w:rFonts w:ascii="Arial" w:eastAsia="Times New Roman" w:hAnsi="Arial" w:cs="Times New Roman"/>
      <w:sz w:val="20"/>
      <w:szCs w:val="20"/>
      <w:lang w:bidi="he-IL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278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0278F"/>
    <w:rPr>
      <w:rFonts w:ascii="Arial" w:eastAsia="Times New Roman" w:hAnsi="Arial" w:cs="Times New Roman"/>
      <w:b/>
      <w:bCs/>
      <w:sz w:val="20"/>
      <w:szCs w:val="20"/>
      <w:lang w:bidi="he-IL"/>
    </w:rPr>
  </w:style>
  <w:style w:type="character" w:styleId="HTML">
    <w:name w:val="HTML Acronym"/>
    <w:basedOn w:val="a0"/>
    <w:uiPriority w:val="99"/>
    <w:semiHidden/>
    <w:unhideWhenUsed/>
    <w:rsid w:val="00681B43"/>
  </w:style>
  <w:style w:type="character" w:styleId="af3">
    <w:name w:val="Emphasis"/>
    <w:basedOn w:val="a0"/>
    <w:uiPriority w:val="20"/>
    <w:qFormat/>
    <w:rsid w:val="00681B43"/>
    <w:rPr>
      <w:i/>
      <w:iCs/>
    </w:rPr>
  </w:style>
  <w:style w:type="character" w:customStyle="1" w:styleId="gt-baf-cell">
    <w:name w:val="gt-baf-cell"/>
    <w:basedOn w:val="a0"/>
    <w:rsid w:val="0067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3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1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19EC-1265-4EA8-AE14-7B301534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2019-11-23T21:12:00Z</dcterms:created>
  <dcterms:modified xsi:type="dcterms:W3CDTF">2019-11-29T10:23:00Z</dcterms:modified>
</cp:coreProperties>
</file>