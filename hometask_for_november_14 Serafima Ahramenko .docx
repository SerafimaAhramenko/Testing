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14C80" w14:textId="77777777" w:rsidR="00F52B07" w:rsidRPr="00965187" w:rsidRDefault="00961154" w:rsidP="00F52B07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bookmarkStart w:id="0" w:name="_Toc456598587"/>
      <w:bookmarkStart w:id="1" w:name="_Toc456600918"/>
      <w:bookmarkStart w:id="2" w:name="_Toc2484421"/>
      <w:bookmarkStart w:id="3" w:name="_Toc4475558"/>
      <w:r>
        <w:rPr>
          <w:rFonts w:ascii="Arial" w:hAnsi="Arial" w:cs="Arial"/>
          <w:b/>
          <w:sz w:val="24"/>
          <w:szCs w:val="24"/>
          <w:highlight w:val="yellow"/>
        </w:rPr>
        <w:t>Please send your work to</w:t>
      </w:r>
      <w:r w:rsidR="00AC7C72" w:rsidRPr="00961154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hyperlink r:id="rId8" w:history="1">
        <w:r w:rsidR="00AC7C72" w:rsidRPr="00AC7C72">
          <w:rPr>
            <w:rStyle w:val="af6"/>
            <w:rFonts w:ascii="Arial" w:hAnsi="Arial" w:cs="Arial"/>
            <w:b/>
            <w:sz w:val="24"/>
            <w:szCs w:val="24"/>
            <w:highlight w:val="yellow"/>
          </w:rPr>
          <w:t>svyatoslav</w:t>
        </w:r>
        <w:r w:rsidR="00AC7C72" w:rsidRPr="00961154">
          <w:rPr>
            <w:rStyle w:val="af6"/>
            <w:rFonts w:ascii="Arial" w:hAnsi="Arial" w:cs="Arial"/>
            <w:b/>
            <w:sz w:val="24"/>
            <w:szCs w:val="24"/>
            <w:highlight w:val="yellow"/>
          </w:rPr>
          <w:t>_</w:t>
        </w:r>
        <w:r w:rsidR="00AC7C72" w:rsidRPr="00AC7C72">
          <w:rPr>
            <w:rStyle w:val="af6"/>
            <w:rFonts w:ascii="Arial" w:hAnsi="Arial" w:cs="Arial"/>
            <w:b/>
            <w:sz w:val="24"/>
            <w:szCs w:val="24"/>
            <w:highlight w:val="yellow"/>
          </w:rPr>
          <w:t>kulikov</w:t>
        </w:r>
        <w:r w:rsidR="00AC7C72" w:rsidRPr="00961154">
          <w:rPr>
            <w:rStyle w:val="af6"/>
            <w:rFonts w:ascii="Arial" w:hAnsi="Arial" w:cs="Arial"/>
            <w:b/>
            <w:sz w:val="24"/>
            <w:szCs w:val="24"/>
            <w:highlight w:val="yellow"/>
          </w:rPr>
          <w:t>@</w:t>
        </w:r>
        <w:r w:rsidR="00AC7C72" w:rsidRPr="00AC7C72">
          <w:rPr>
            <w:rStyle w:val="af6"/>
            <w:rFonts w:ascii="Arial" w:hAnsi="Arial" w:cs="Arial"/>
            <w:b/>
            <w:sz w:val="24"/>
            <w:szCs w:val="24"/>
            <w:highlight w:val="yellow"/>
          </w:rPr>
          <w:t>epam</w:t>
        </w:r>
        <w:r w:rsidR="00AC7C72" w:rsidRPr="00961154">
          <w:rPr>
            <w:rStyle w:val="af6"/>
            <w:rFonts w:ascii="Arial" w:hAnsi="Arial" w:cs="Arial"/>
            <w:b/>
            <w:sz w:val="24"/>
            <w:szCs w:val="24"/>
            <w:highlight w:val="yellow"/>
          </w:rPr>
          <w:t>.</w:t>
        </w:r>
        <w:r w:rsidR="00AC7C72" w:rsidRPr="00AC7C72">
          <w:rPr>
            <w:rStyle w:val="af6"/>
            <w:rFonts w:ascii="Arial" w:hAnsi="Arial" w:cs="Arial"/>
            <w:b/>
            <w:sz w:val="24"/>
            <w:szCs w:val="24"/>
            <w:highlight w:val="yellow"/>
          </w:rPr>
          <w:t>com</w:t>
        </w:r>
      </w:hyperlink>
      <w:r w:rsidR="00AC7C72" w:rsidRPr="00961154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sz w:val="24"/>
          <w:szCs w:val="24"/>
          <w:highlight w:val="yellow"/>
        </w:rPr>
        <w:t>with subject</w:t>
      </w:r>
      <w:r w:rsidR="00AC7C72" w:rsidRPr="00961154">
        <w:rPr>
          <w:rFonts w:ascii="Arial" w:hAnsi="Arial" w:cs="Arial"/>
          <w:b/>
          <w:sz w:val="24"/>
          <w:szCs w:val="24"/>
          <w:highlight w:val="yellow"/>
        </w:rPr>
        <w:t xml:space="preserve"> “</w:t>
      </w:r>
      <w:bookmarkStart w:id="4" w:name="_GoBack"/>
      <w:r>
        <w:rPr>
          <w:rFonts w:ascii="Arial" w:hAnsi="Arial" w:cs="Arial"/>
          <w:b/>
          <w:sz w:val="24"/>
          <w:szCs w:val="24"/>
          <w:highlight w:val="yellow"/>
        </w:rPr>
        <w:t xml:space="preserve">Requirements Analysis </w:t>
      </w:r>
      <w:r w:rsidR="00AC7C72" w:rsidRPr="00AC7C72">
        <w:rPr>
          <w:rFonts w:ascii="Arial" w:hAnsi="Arial" w:cs="Arial"/>
          <w:b/>
          <w:sz w:val="24"/>
          <w:szCs w:val="24"/>
          <w:highlight w:val="yellow"/>
        </w:rPr>
        <w:t>Home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AC7C72" w:rsidRPr="00AC7C72">
        <w:rPr>
          <w:rFonts w:ascii="Arial" w:hAnsi="Arial" w:cs="Arial"/>
          <w:b/>
          <w:sz w:val="24"/>
          <w:szCs w:val="24"/>
          <w:highlight w:val="yellow"/>
        </w:rPr>
        <w:t>Task</w:t>
      </w:r>
      <w:bookmarkEnd w:id="4"/>
      <w:r w:rsidR="00AC7C72" w:rsidRPr="00961154">
        <w:rPr>
          <w:rFonts w:ascii="Arial" w:hAnsi="Arial" w:cs="Arial"/>
          <w:b/>
          <w:sz w:val="24"/>
          <w:szCs w:val="24"/>
          <w:highlight w:val="yellow"/>
        </w:rPr>
        <w:t>”</w:t>
      </w:r>
      <w:r>
        <w:rPr>
          <w:rFonts w:ascii="Arial" w:hAnsi="Arial" w:cs="Arial"/>
          <w:b/>
          <w:sz w:val="24"/>
          <w:szCs w:val="24"/>
          <w:highlight w:val="yellow"/>
        </w:rPr>
        <w:t>. The</w:t>
      </w:r>
      <w:r w:rsidRPr="00965187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sz w:val="24"/>
          <w:szCs w:val="24"/>
          <w:highlight w:val="yellow"/>
        </w:rPr>
        <w:t>deadline</w:t>
      </w:r>
      <w:r w:rsidRPr="00965187">
        <w:rPr>
          <w:rFonts w:ascii="Arial" w:hAnsi="Arial" w:cs="Arial"/>
          <w:b/>
          <w:sz w:val="24"/>
          <w:szCs w:val="24"/>
          <w:highlight w:val="yellow"/>
        </w:rPr>
        <w:t>:</w:t>
      </w:r>
      <w:r w:rsidR="00AC7C72" w:rsidRPr="00965187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2D7C1C">
        <w:rPr>
          <w:rFonts w:ascii="Arial" w:hAnsi="Arial" w:cs="Arial"/>
          <w:b/>
          <w:color w:val="FF0000"/>
          <w:sz w:val="24"/>
          <w:szCs w:val="24"/>
          <w:highlight w:val="yellow"/>
        </w:rPr>
        <w:t>November</w:t>
      </w:r>
      <w:r w:rsidR="00DB56CC">
        <w:rPr>
          <w:rFonts w:ascii="Arial" w:hAnsi="Arial" w:cs="Arial"/>
          <w:b/>
          <w:color w:val="FF0000"/>
          <w:sz w:val="24"/>
          <w:szCs w:val="24"/>
          <w:highlight w:val="yellow"/>
        </w:rPr>
        <w:t xml:space="preserve"> 1</w:t>
      </w:r>
      <w:r w:rsidR="002D7C1C">
        <w:rPr>
          <w:rFonts w:ascii="Arial" w:hAnsi="Arial" w:cs="Arial"/>
          <w:b/>
          <w:color w:val="FF0000"/>
          <w:sz w:val="24"/>
          <w:szCs w:val="24"/>
          <w:highlight w:val="yellow"/>
        </w:rPr>
        <w:t>4</w:t>
      </w:r>
      <w:r w:rsidRPr="00965187">
        <w:rPr>
          <w:rFonts w:ascii="Arial" w:hAnsi="Arial" w:cs="Arial"/>
          <w:b/>
          <w:color w:val="FF0000"/>
          <w:sz w:val="24"/>
          <w:szCs w:val="24"/>
          <w:highlight w:val="yellow"/>
        </w:rPr>
        <w:t xml:space="preserve">, </w:t>
      </w:r>
      <w:r w:rsidR="002D7C1C">
        <w:rPr>
          <w:rFonts w:ascii="Arial" w:hAnsi="Arial" w:cs="Arial"/>
          <w:b/>
          <w:color w:val="FF0000"/>
          <w:sz w:val="24"/>
          <w:szCs w:val="24"/>
          <w:highlight w:val="yellow"/>
        </w:rPr>
        <w:t>17</w:t>
      </w:r>
      <w:r w:rsidR="001726EF" w:rsidRPr="00965187">
        <w:rPr>
          <w:rFonts w:ascii="Arial" w:hAnsi="Arial" w:cs="Arial"/>
          <w:b/>
          <w:color w:val="FF0000"/>
          <w:sz w:val="24"/>
          <w:szCs w:val="24"/>
          <w:highlight w:val="yellow"/>
        </w:rPr>
        <w:t>:</w:t>
      </w:r>
      <w:r w:rsidR="002D7C1C">
        <w:rPr>
          <w:rFonts w:ascii="Arial" w:hAnsi="Arial" w:cs="Arial"/>
          <w:b/>
          <w:color w:val="FF0000"/>
          <w:sz w:val="24"/>
          <w:szCs w:val="24"/>
          <w:highlight w:val="yellow"/>
        </w:rPr>
        <w:t>30</w:t>
      </w:r>
      <w:r w:rsidR="003274B2" w:rsidRPr="00965187">
        <w:rPr>
          <w:rFonts w:ascii="Arial" w:hAnsi="Arial" w:cs="Arial"/>
          <w:b/>
          <w:color w:val="FF0000"/>
          <w:sz w:val="24"/>
          <w:szCs w:val="24"/>
          <w:highlight w:val="yellow"/>
        </w:rPr>
        <w:t>:</w:t>
      </w:r>
      <w:r w:rsidR="002D7C1C">
        <w:rPr>
          <w:rFonts w:ascii="Arial" w:hAnsi="Arial" w:cs="Arial"/>
          <w:b/>
          <w:color w:val="FF0000"/>
          <w:sz w:val="24"/>
          <w:szCs w:val="24"/>
          <w:highlight w:val="yellow"/>
        </w:rPr>
        <w:t>00</w:t>
      </w:r>
      <w:r w:rsidR="00AC7C72" w:rsidRPr="00965187">
        <w:rPr>
          <w:rFonts w:ascii="Arial" w:hAnsi="Arial" w:cs="Arial"/>
          <w:b/>
          <w:sz w:val="24"/>
          <w:szCs w:val="24"/>
          <w:highlight w:val="yellow"/>
        </w:rPr>
        <w:t>.</w:t>
      </w:r>
    </w:p>
    <w:p w14:paraId="01E09DF9" w14:textId="77777777" w:rsidR="00F52B07" w:rsidRPr="00965187" w:rsidRDefault="00F52B07" w:rsidP="00D42CAF">
      <w:pPr>
        <w:jc w:val="both"/>
        <w:rPr>
          <w:rFonts w:ascii="Arial" w:hAnsi="Arial" w:cs="Arial"/>
          <w:b/>
          <w:sz w:val="24"/>
          <w:szCs w:val="24"/>
        </w:rPr>
      </w:pPr>
    </w:p>
    <w:p w14:paraId="21191A46" w14:textId="77777777" w:rsidR="00AC7C72" w:rsidRPr="00961154" w:rsidRDefault="00961154" w:rsidP="00961154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Analyze</w:t>
      </w:r>
      <w:r w:rsidRPr="0096115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this</w:t>
      </w:r>
      <w:r w:rsidRPr="0096115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set</w:t>
      </w:r>
      <w:r w:rsidRPr="0096115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of</w:t>
      </w:r>
      <w:r w:rsidRPr="0096115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requirements</w:t>
      </w:r>
      <w:r w:rsidR="00AC7C72" w:rsidRPr="00961154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 xml:space="preserve">find and </w:t>
      </w:r>
      <w:r w:rsidRPr="00961154">
        <w:rPr>
          <w:rFonts w:ascii="Arial" w:hAnsi="Arial" w:cs="Arial"/>
          <w:b/>
          <w:sz w:val="24"/>
          <w:szCs w:val="24"/>
        </w:rPr>
        <w:t>categorize</w:t>
      </w:r>
      <w:r>
        <w:rPr>
          <w:rFonts w:ascii="Arial" w:hAnsi="Arial" w:cs="Arial"/>
          <w:b/>
          <w:sz w:val="24"/>
          <w:szCs w:val="24"/>
        </w:rPr>
        <w:t xml:space="preserve"> defects</w:t>
      </w:r>
      <w:r w:rsidR="00AC7C72" w:rsidRPr="00961154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write questions to the Customer</w:t>
      </w:r>
      <w:r w:rsidR="004C4BEF" w:rsidRPr="00961154">
        <w:rPr>
          <w:rFonts w:ascii="Arial" w:hAnsi="Arial" w:cs="Arial"/>
          <w:b/>
          <w:sz w:val="24"/>
          <w:szCs w:val="24"/>
        </w:rPr>
        <w:t>.</w:t>
      </w:r>
    </w:p>
    <w:p w14:paraId="5B11A77A" w14:textId="77777777" w:rsidR="00AC7C72" w:rsidRPr="00961154" w:rsidRDefault="00AC7C72" w:rsidP="00AC7C72">
      <w:pPr>
        <w:jc w:val="both"/>
        <w:rPr>
          <w:rFonts w:ascii="Arial" w:hAnsi="Arial" w:cs="Arial"/>
          <w:sz w:val="24"/>
          <w:szCs w:val="24"/>
        </w:rPr>
      </w:pPr>
      <w:r w:rsidRPr="00961154">
        <w:rPr>
          <w:rFonts w:ascii="Arial" w:hAnsi="Arial" w:cs="Arial"/>
          <w:sz w:val="24"/>
          <w:szCs w:val="24"/>
        </w:rPr>
        <w:t xml:space="preserve"> </w:t>
      </w:r>
    </w:p>
    <w:p w14:paraId="4F52DF11" w14:textId="77777777" w:rsidR="00AC7C72" w:rsidRPr="00965187" w:rsidRDefault="00961154" w:rsidP="00AC7C7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</w:t>
      </w:r>
      <w:r w:rsidRPr="00961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</w:t>
      </w:r>
      <w:r w:rsidRPr="00961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your</w:t>
      </w:r>
      <w:r w:rsidRPr="00961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work</w:t>
      </w:r>
      <w:r w:rsidRPr="00961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layout</w:t>
      </w:r>
      <w:r w:rsidRPr="00961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effective, efficient and collaboration friendly.</w:t>
      </w:r>
    </w:p>
    <w:p w14:paraId="394470A9" w14:textId="77777777" w:rsidR="00AC7C72" w:rsidRPr="00965187" w:rsidRDefault="00AC7C72" w:rsidP="00AC7C72">
      <w:pPr>
        <w:jc w:val="both"/>
        <w:rPr>
          <w:rFonts w:ascii="Arial" w:hAnsi="Arial" w:cs="Arial"/>
          <w:sz w:val="24"/>
          <w:szCs w:val="24"/>
        </w:rPr>
      </w:pPr>
    </w:p>
    <w:p w14:paraId="11A2C2F0" w14:textId="77777777" w:rsidR="00AC7C72" w:rsidRPr="00961154" w:rsidRDefault="00AC7C72" w:rsidP="00AC7C72">
      <w:pPr>
        <w:jc w:val="both"/>
        <w:rPr>
          <w:rFonts w:ascii="Arial" w:hAnsi="Arial" w:cs="Arial"/>
          <w:i/>
          <w:sz w:val="24"/>
          <w:szCs w:val="24"/>
        </w:rPr>
      </w:pPr>
      <w:r w:rsidRPr="00965187">
        <w:rPr>
          <w:rFonts w:ascii="Arial" w:hAnsi="Arial" w:cs="Arial"/>
          <w:i/>
          <w:sz w:val="24"/>
          <w:szCs w:val="24"/>
        </w:rPr>
        <w:tab/>
      </w:r>
      <w:r w:rsidR="00961154">
        <w:rPr>
          <w:rFonts w:ascii="Arial" w:hAnsi="Arial" w:cs="Arial"/>
          <w:i/>
          <w:sz w:val="24"/>
          <w:szCs w:val="24"/>
        </w:rPr>
        <w:t>Additional</w:t>
      </w:r>
      <w:r w:rsidRPr="00965187">
        <w:rPr>
          <w:rFonts w:ascii="Arial" w:hAnsi="Arial" w:cs="Arial"/>
          <w:i/>
          <w:sz w:val="24"/>
          <w:szCs w:val="24"/>
        </w:rPr>
        <w:t xml:space="preserve"> (</w:t>
      </w:r>
      <w:r w:rsidR="00961154">
        <w:rPr>
          <w:rFonts w:ascii="Arial" w:hAnsi="Arial" w:cs="Arial"/>
          <w:i/>
          <w:sz w:val="24"/>
          <w:szCs w:val="24"/>
        </w:rPr>
        <w:t>OPTIONAL</w:t>
      </w:r>
      <w:r w:rsidR="00961154" w:rsidRPr="00965187">
        <w:rPr>
          <w:rFonts w:ascii="Arial" w:hAnsi="Arial" w:cs="Arial"/>
          <w:i/>
          <w:sz w:val="24"/>
          <w:szCs w:val="24"/>
        </w:rPr>
        <w:t xml:space="preserve">! </w:t>
      </w:r>
      <w:r w:rsidR="00961154">
        <w:rPr>
          <w:rFonts w:ascii="Arial" w:hAnsi="Arial" w:cs="Arial"/>
          <w:i/>
          <w:sz w:val="24"/>
          <w:szCs w:val="24"/>
        </w:rPr>
        <w:t>NON</w:t>
      </w:r>
      <w:r w:rsidR="00961154" w:rsidRPr="00961154">
        <w:rPr>
          <w:rFonts w:ascii="Arial" w:hAnsi="Arial" w:cs="Arial"/>
          <w:i/>
          <w:sz w:val="24"/>
          <w:szCs w:val="24"/>
        </w:rPr>
        <w:t>-</w:t>
      </w:r>
      <w:r w:rsidR="00965187">
        <w:rPr>
          <w:rFonts w:ascii="Arial" w:hAnsi="Arial" w:cs="Arial"/>
          <w:i/>
          <w:sz w:val="24"/>
          <w:szCs w:val="24"/>
        </w:rPr>
        <w:t>M</w:t>
      </w:r>
      <w:r w:rsidR="00961154">
        <w:rPr>
          <w:rFonts w:ascii="Arial" w:hAnsi="Arial" w:cs="Arial"/>
          <w:i/>
          <w:sz w:val="24"/>
          <w:szCs w:val="24"/>
        </w:rPr>
        <w:t>A</w:t>
      </w:r>
      <w:r w:rsidR="00965187">
        <w:rPr>
          <w:rFonts w:ascii="Arial" w:hAnsi="Arial" w:cs="Arial"/>
          <w:i/>
          <w:sz w:val="24"/>
          <w:szCs w:val="24"/>
        </w:rPr>
        <w:t>N</w:t>
      </w:r>
      <w:r w:rsidR="00961154">
        <w:rPr>
          <w:rFonts w:ascii="Arial" w:hAnsi="Arial" w:cs="Arial"/>
          <w:i/>
          <w:sz w:val="24"/>
          <w:szCs w:val="24"/>
        </w:rPr>
        <w:t>DATORY</w:t>
      </w:r>
      <w:r w:rsidR="00961154" w:rsidRPr="00961154">
        <w:rPr>
          <w:rFonts w:ascii="Arial" w:hAnsi="Arial" w:cs="Arial"/>
          <w:i/>
          <w:sz w:val="24"/>
          <w:szCs w:val="24"/>
        </w:rPr>
        <w:t>!</w:t>
      </w:r>
      <w:r w:rsidRPr="00961154">
        <w:rPr>
          <w:rFonts w:ascii="Arial" w:hAnsi="Arial" w:cs="Arial"/>
          <w:i/>
          <w:sz w:val="24"/>
          <w:szCs w:val="24"/>
        </w:rPr>
        <w:t xml:space="preserve">) </w:t>
      </w:r>
      <w:r w:rsidR="00961154">
        <w:rPr>
          <w:rFonts w:ascii="Arial" w:hAnsi="Arial" w:cs="Arial"/>
          <w:i/>
          <w:sz w:val="24"/>
          <w:szCs w:val="24"/>
        </w:rPr>
        <w:t>task</w:t>
      </w:r>
      <w:r w:rsidRPr="00961154">
        <w:rPr>
          <w:rFonts w:ascii="Arial" w:hAnsi="Arial" w:cs="Arial"/>
          <w:i/>
          <w:sz w:val="24"/>
          <w:szCs w:val="24"/>
        </w:rPr>
        <w:t xml:space="preserve">: </w:t>
      </w:r>
      <w:r w:rsidR="00961154">
        <w:rPr>
          <w:rFonts w:ascii="Arial" w:hAnsi="Arial" w:cs="Arial"/>
          <w:i/>
          <w:sz w:val="24"/>
          <w:szCs w:val="24"/>
        </w:rPr>
        <w:t>re-write this set of requirements as if you have all answers to your questions. Make the final version as good as possible.</w:t>
      </w:r>
    </w:p>
    <w:p w14:paraId="2C1D25DD" w14:textId="77777777" w:rsidR="00AC7C72" w:rsidRPr="00961154" w:rsidRDefault="00AC7C72" w:rsidP="00AC7C72">
      <w:pPr>
        <w:jc w:val="center"/>
        <w:rPr>
          <w:rFonts w:ascii="Arial" w:hAnsi="Arial" w:cs="Arial"/>
          <w:sz w:val="24"/>
          <w:szCs w:val="24"/>
        </w:rPr>
      </w:pPr>
    </w:p>
    <w:p w14:paraId="75425D5C" w14:textId="77777777" w:rsidR="00AC7C72" w:rsidRPr="007B3A04" w:rsidRDefault="00AC7C72" w:rsidP="00AC7C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B3A04">
        <w:rPr>
          <w:rFonts w:ascii="Arial" w:hAnsi="Arial" w:cs="Arial"/>
          <w:b/>
          <w:sz w:val="24"/>
          <w:szCs w:val="24"/>
        </w:rPr>
        <w:t>«</w:t>
      </w:r>
      <w:r w:rsidRPr="001911CD">
        <w:rPr>
          <w:rFonts w:ascii="Arial" w:hAnsi="Arial" w:cs="Arial"/>
          <w:b/>
          <w:sz w:val="24"/>
          <w:szCs w:val="24"/>
        </w:rPr>
        <w:t>File</w:t>
      </w:r>
      <w:r w:rsidRPr="007B3A0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Searcher</w:t>
      </w:r>
      <w:r w:rsidRPr="007B3A04">
        <w:rPr>
          <w:rFonts w:ascii="Arial" w:hAnsi="Arial" w:cs="Arial"/>
          <w:b/>
          <w:sz w:val="24"/>
          <w:szCs w:val="24"/>
        </w:rPr>
        <w:t>»</w:t>
      </w:r>
      <w:r w:rsidR="007B3A04">
        <w:rPr>
          <w:rFonts w:ascii="Arial" w:hAnsi="Arial" w:cs="Arial"/>
          <w:b/>
          <w:sz w:val="24"/>
          <w:szCs w:val="24"/>
        </w:rPr>
        <w:t xml:space="preserve"> requirements specification</w:t>
      </w:r>
    </w:p>
    <w:p w14:paraId="0E04769B" w14:textId="77777777" w:rsidR="00AC7C72" w:rsidRPr="007B3A04" w:rsidRDefault="00AC7C72" w:rsidP="00AC7C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C46C63D" w14:textId="77777777" w:rsidR="00AC7C72" w:rsidRPr="007B3A04" w:rsidRDefault="007B3A04" w:rsidP="007B3A04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AC7C72" w:rsidRPr="007B3A04">
        <w:rPr>
          <w:rFonts w:ascii="Arial" w:hAnsi="Arial" w:cs="Arial"/>
          <w:sz w:val="24"/>
          <w:szCs w:val="24"/>
        </w:rPr>
        <w:t xml:space="preserve"> «</w:t>
      </w:r>
      <w:r w:rsidR="00AC7C72" w:rsidRPr="007908AD">
        <w:rPr>
          <w:rFonts w:ascii="Arial" w:hAnsi="Arial" w:cs="Arial"/>
          <w:sz w:val="24"/>
          <w:szCs w:val="24"/>
        </w:rPr>
        <w:t>File</w:t>
      </w:r>
      <w:r w:rsidR="00AC7C72" w:rsidRPr="007B3A04">
        <w:rPr>
          <w:rFonts w:ascii="Arial" w:hAnsi="Arial" w:cs="Arial"/>
          <w:sz w:val="24"/>
          <w:szCs w:val="24"/>
        </w:rPr>
        <w:t xml:space="preserve"> </w:t>
      </w:r>
      <w:r w:rsidR="00AC7C72" w:rsidRPr="007908AD">
        <w:rPr>
          <w:rFonts w:ascii="Arial" w:hAnsi="Arial" w:cs="Arial"/>
          <w:sz w:val="24"/>
          <w:szCs w:val="24"/>
        </w:rPr>
        <w:t>Searcher</w:t>
      </w:r>
      <w:r w:rsidR="00AC7C72" w:rsidRPr="007B3A04">
        <w:rPr>
          <w:rFonts w:ascii="Arial" w:hAnsi="Arial" w:cs="Arial"/>
          <w:sz w:val="24"/>
          <w:szCs w:val="24"/>
        </w:rPr>
        <w:t xml:space="preserve">» </w:t>
      </w:r>
      <w:r w:rsidRPr="007B3A04">
        <w:rPr>
          <w:rFonts w:ascii="Arial" w:hAnsi="Arial" w:cs="Arial"/>
          <w:sz w:val="24"/>
          <w:szCs w:val="24"/>
        </w:rPr>
        <w:t>(</w:t>
      </w:r>
      <w:r w:rsidRPr="001911CD">
        <w:rPr>
          <w:rFonts w:ascii="Arial" w:hAnsi="Arial" w:cs="Arial"/>
          <w:sz w:val="24"/>
          <w:szCs w:val="24"/>
        </w:rPr>
        <w:t>FS</w:t>
      </w:r>
      <w:r w:rsidRPr="007B3A0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application</w:t>
      </w:r>
      <w:r w:rsidRPr="007B3A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</w:t>
      </w:r>
      <w:r w:rsidRPr="007B3A04">
        <w:rPr>
          <w:rFonts w:ascii="Arial" w:hAnsi="Arial" w:cs="Arial"/>
          <w:sz w:val="24"/>
          <w:szCs w:val="24"/>
        </w:rPr>
        <w:t xml:space="preserve"> </w:t>
      </w:r>
      <w:commentRangeStart w:id="5"/>
      <w:r w:rsidRPr="007B3A04">
        <w:rPr>
          <w:rFonts w:ascii="Arial" w:hAnsi="Arial" w:cs="Arial"/>
          <w:sz w:val="24"/>
          <w:szCs w:val="24"/>
        </w:rPr>
        <w:t xml:space="preserve">automatically search for </w:t>
      </w:r>
      <w:commentRangeEnd w:id="5"/>
      <w:r w:rsidR="00412FE8">
        <w:rPr>
          <w:rStyle w:val="affa"/>
        </w:rPr>
        <w:commentReference w:id="5"/>
      </w:r>
      <w:r w:rsidRPr="007B3A04">
        <w:rPr>
          <w:rFonts w:ascii="Arial" w:hAnsi="Arial" w:cs="Arial"/>
          <w:sz w:val="24"/>
          <w:szCs w:val="24"/>
        </w:rPr>
        <w:t xml:space="preserve">files </w:t>
      </w:r>
      <w:r>
        <w:rPr>
          <w:rFonts w:ascii="Arial" w:hAnsi="Arial" w:cs="Arial"/>
          <w:sz w:val="24"/>
          <w:szCs w:val="24"/>
        </w:rPr>
        <w:t>using</w:t>
      </w:r>
      <w:r w:rsidRPr="007B3A04">
        <w:rPr>
          <w:rFonts w:ascii="Arial" w:hAnsi="Arial" w:cs="Arial"/>
          <w:sz w:val="24"/>
          <w:szCs w:val="24"/>
        </w:rPr>
        <w:t xml:space="preserve"> a </w:t>
      </w:r>
      <w:commentRangeStart w:id="6"/>
      <w:r w:rsidRPr="007B3A04">
        <w:rPr>
          <w:rFonts w:ascii="Arial" w:hAnsi="Arial" w:cs="Arial"/>
          <w:sz w:val="24"/>
          <w:szCs w:val="24"/>
        </w:rPr>
        <w:t>given pattern</w:t>
      </w:r>
      <w:commentRangeEnd w:id="6"/>
      <w:r w:rsidR="000B63A8">
        <w:rPr>
          <w:rStyle w:val="affa"/>
        </w:rPr>
        <w:commentReference w:id="6"/>
      </w:r>
      <w:r w:rsidR="00AC7C72" w:rsidRPr="007B3A04">
        <w:rPr>
          <w:rFonts w:ascii="Arial" w:hAnsi="Arial" w:cs="Arial"/>
          <w:sz w:val="24"/>
          <w:szCs w:val="24"/>
        </w:rPr>
        <w:t>.</w:t>
      </w:r>
    </w:p>
    <w:p w14:paraId="222FF943" w14:textId="77777777" w:rsidR="00AC7C72" w:rsidRPr="007B3A04" w:rsidRDefault="00AC7C72" w:rsidP="00AC7C72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57A56C8" w14:textId="77777777" w:rsidR="00AC7C72" w:rsidRPr="007B3A04" w:rsidRDefault="007B3A0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Pr="007B3A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</w:t>
      </w:r>
      <w:r w:rsidRPr="007B3A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</w:t>
      </w:r>
      <w:r w:rsidRPr="007B3A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 w:rsidRPr="007B3A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written with</w:t>
      </w:r>
      <w:r w:rsidR="00AC7C72" w:rsidRPr="007B3A04">
        <w:rPr>
          <w:rFonts w:ascii="Arial" w:hAnsi="Arial" w:cs="Arial"/>
          <w:sz w:val="24"/>
          <w:szCs w:val="24"/>
        </w:rPr>
        <w:t xml:space="preserve"> </w:t>
      </w:r>
      <w:r w:rsidR="00AC7C72" w:rsidRPr="001911CD">
        <w:rPr>
          <w:rFonts w:ascii="Arial" w:hAnsi="Arial" w:cs="Arial"/>
          <w:sz w:val="24"/>
          <w:szCs w:val="24"/>
        </w:rPr>
        <w:t>Delphi</w:t>
      </w:r>
      <w:r w:rsidR="00AC7C72" w:rsidRPr="007B3A04">
        <w:rPr>
          <w:rFonts w:ascii="Arial" w:hAnsi="Arial" w:cs="Arial"/>
          <w:sz w:val="24"/>
          <w:szCs w:val="24"/>
        </w:rPr>
        <w:t xml:space="preserve"> 7 </w:t>
      </w:r>
      <w:r>
        <w:rPr>
          <w:rFonts w:ascii="Arial" w:hAnsi="Arial" w:cs="Arial"/>
          <w:sz w:val="24"/>
          <w:szCs w:val="24"/>
        </w:rPr>
        <w:t xml:space="preserve">for </w:t>
      </w:r>
      <w:r w:rsidR="00AC7C72" w:rsidRPr="001911CD">
        <w:rPr>
          <w:rFonts w:ascii="Arial" w:hAnsi="Arial" w:cs="Arial"/>
          <w:sz w:val="24"/>
          <w:szCs w:val="24"/>
        </w:rPr>
        <w:t>Win</w:t>
      </w:r>
      <w:r w:rsidR="00AC7C72" w:rsidRPr="007B3A04">
        <w:rPr>
          <w:rFonts w:ascii="Arial" w:hAnsi="Arial" w:cs="Arial"/>
          <w:sz w:val="24"/>
          <w:szCs w:val="24"/>
        </w:rPr>
        <w:t xml:space="preserve"> </w:t>
      </w:r>
      <w:r w:rsidR="00AC7C72" w:rsidRPr="001911CD">
        <w:rPr>
          <w:rFonts w:ascii="Arial" w:hAnsi="Arial" w:cs="Arial"/>
          <w:sz w:val="24"/>
          <w:szCs w:val="24"/>
        </w:rPr>
        <w:t>XP</w:t>
      </w:r>
      <w:r w:rsidR="00AC7C72" w:rsidRPr="007B3A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 w:rsidR="00AC7C72" w:rsidRPr="007B3A04">
        <w:rPr>
          <w:rFonts w:ascii="Arial" w:hAnsi="Arial" w:cs="Arial"/>
          <w:sz w:val="24"/>
          <w:szCs w:val="24"/>
        </w:rPr>
        <w:t xml:space="preserve"> </w:t>
      </w:r>
      <w:r w:rsidR="00AC7C72" w:rsidRPr="001911CD">
        <w:rPr>
          <w:rFonts w:ascii="Arial" w:hAnsi="Arial" w:cs="Arial"/>
          <w:sz w:val="24"/>
          <w:szCs w:val="24"/>
        </w:rPr>
        <w:t>Win</w:t>
      </w:r>
      <w:r w:rsidR="00AC7C72" w:rsidRPr="007B3A04">
        <w:rPr>
          <w:rFonts w:ascii="Arial" w:hAnsi="Arial" w:cs="Arial"/>
          <w:sz w:val="24"/>
          <w:szCs w:val="24"/>
        </w:rPr>
        <w:t xml:space="preserve"> 7.</w:t>
      </w:r>
    </w:p>
    <w:p w14:paraId="61600F85" w14:textId="77777777" w:rsidR="00AC7C72" w:rsidRPr="007B3A04" w:rsidRDefault="00AC7C72" w:rsidP="00AC7C72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D404B7E" w14:textId="77777777" w:rsidR="00AC7C72" w:rsidRPr="007B3A04" w:rsidRDefault="007B3A0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search for files user should enter the </w:t>
      </w:r>
      <w:commentRangeStart w:id="7"/>
      <w:r>
        <w:rPr>
          <w:rFonts w:ascii="Arial" w:hAnsi="Arial" w:cs="Arial"/>
          <w:sz w:val="24"/>
          <w:szCs w:val="24"/>
        </w:rPr>
        <w:t>starting directory (or directory set)</w:t>
      </w:r>
      <w:commentRangeEnd w:id="7"/>
      <w:r w:rsidR="00292994">
        <w:rPr>
          <w:rStyle w:val="affa"/>
        </w:rPr>
        <w:commentReference w:id="7"/>
      </w:r>
      <w:r w:rsidR="00AC7C72" w:rsidRPr="007B3A04">
        <w:rPr>
          <w:rFonts w:ascii="Arial" w:hAnsi="Arial" w:cs="Arial"/>
          <w:sz w:val="24"/>
          <w:szCs w:val="24"/>
        </w:rPr>
        <w:t xml:space="preserve">. </w:t>
      </w:r>
      <w:commentRangeStart w:id="8"/>
      <w:r w:rsidR="00AC7C72" w:rsidRPr="001911CD">
        <w:rPr>
          <w:rFonts w:ascii="Arial" w:hAnsi="Arial" w:cs="Arial"/>
          <w:sz w:val="24"/>
          <w:szCs w:val="24"/>
        </w:rPr>
        <w:t>FS</w:t>
      </w:r>
      <w:r w:rsidR="00AC7C72" w:rsidRPr="007B3A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then automatically</w:t>
      </w:r>
      <w:commentRangeEnd w:id="8"/>
      <w:r w:rsidR="00292994">
        <w:rPr>
          <w:rStyle w:val="affa"/>
        </w:rPr>
        <w:commentReference w:id="8"/>
      </w:r>
      <w:r>
        <w:rPr>
          <w:rFonts w:ascii="Arial" w:hAnsi="Arial" w:cs="Arial"/>
          <w:sz w:val="24"/>
          <w:szCs w:val="24"/>
        </w:rPr>
        <w:t xml:space="preserve"> scans directories for unlimited nesting depth and displays found files </w:t>
      </w:r>
      <w:commentRangeStart w:id="9"/>
      <w:r>
        <w:rPr>
          <w:rFonts w:ascii="Arial" w:hAnsi="Arial" w:cs="Arial"/>
          <w:sz w:val="24"/>
          <w:szCs w:val="24"/>
        </w:rPr>
        <w:t xml:space="preserve">on the right panel </w:t>
      </w:r>
      <w:commentRangeEnd w:id="9"/>
      <w:r w:rsidR="00B63348">
        <w:rPr>
          <w:rStyle w:val="affa"/>
        </w:rPr>
        <w:commentReference w:id="9"/>
      </w:r>
      <w:r w:rsidR="00AC7C72" w:rsidRPr="007B3A0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see screenshot</w:t>
      </w:r>
      <w:r w:rsidR="00AC7C72" w:rsidRPr="007B3A04">
        <w:rPr>
          <w:rFonts w:ascii="Arial" w:hAnsi="Arial" w:cs="Arial"/>
          <w:sz w:val="24"/>
          <w:szCs w:val="24"/>
        </w:rPr>
        <w:t xml:space="preserve"> 1).</w:t>
      </w:r>
    </w:p>
    <w:p w14:paraId="669CE302" w14:textId="77777777" w:rsidR="00AC7C72" w:rsidRPr="007B3A04" w:rsidRDefault="00AC7C72" w:rsidP="00AC7C72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2BBDB372" w14:textId="77777777" w:rsidR="00AC7C72" w:rsidRPr="000C1923" w:rsidRDefault="000C1923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commentRangeStart w:id="10"/>
      <w:r w:rsidRPr="00BF4D3F">
        <w:rPr>
          <w:rFonts w:ascii="Arial" w:hAnsi="Arial" w:cs="Arial"/>
          <w:sz w:val="24"/>
          <w:szCs w:val="24"/>
        </w:rPr>
        <w:t>Three types of files are available for the search</w:t>
      </w:r>
      <w:commentRangeEnd w:id="10"/>
      <w:r w:rsidR="00BF4D3F">
        <w:rPr>
          <w:rStyle w:val="affa"/>
        </w:rPr>
        <w:commentReference w:id="10"/>
      </w:r>
      <w:r w:rsidRPr="00BF4D3F">
        <w:rPr>
          <w:rFonts w:ascii="Arial" w:hAnsi="Arial" w:cs="Arial"/>
          <w:sz w:val="24"/>
          <w:szCs w:val="24"/>
        </w:rPr>
        <w:t>.</w:t>
      </w:r>
      <w:r w:rsidRPr="000C19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User may enter a file type manually or select is from “What to search” </w:t>
      </w:r>
      <w:commentRangeStart w:id="11"/>
      <w:r>
        <w:rPr>
          <w:rFonts w:ascii="Arial" w:hAnsi="Arial" w:cs="Arial"/>
          <w:sz w:val="24"/>
          <w:szCs w:val="24"/>
        </w:rPr>
        <w:t>combo box</w:t>
      </w:r>
      <w:commentRangeEnd w:id="11"/>
      <w:r w:rsidR="00412FE8">
        <w:rPr>
          <w:rStyle w:val="affa"/>
        </w:rPr>
        <w:commentReference w:id="11"/>
      </w:r>
      <w:r>
        <w:rPr>
          <w:rFonts w:ascii="Arial" w:hAnsi="Arial" w:cs="Arial"/>
          <w:sz w:val="24"/>
          <w:szCs w:val="24"/>
        </w:rPr>
        <w:t>.</w:t>
      </w:r>
    </w:p>
    <w:p w14:paraId="2799EF96" w14:textId="72A05BCE" w:rsidR="00AC7C72" w:rsidRPr="000C1923" w:rsidRDefault="000C1923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Audio files</w:t>
      </w:r>
      <w:r w:rsidR="00AC7C72" w:rsidRPr="000C1923">
        <w:rPr>
          <w:rFonts w:ascii="Arial" w:hAnsi="Arial" w:cs="Arial"/>
          <w:sz w:val="24"/>
          <w:szCs w:val="24"/>
        </w:rPr>
        <w:t xml:space="preserve"> (</w:t>
      </w:r>
      <w:ins w:id="12" w:author="Автор">
        <w:r w:rsidR="00E23631">
          <w:rPr>
            <w:rFonts w:ascii="Arial" w:hAnsi="Arial" w:cs="Arial"/>
            <w:sz w:val="24"/>
            <w:szCs w:val="24"/>
          </w:rPr>
          <w:t>*.</w:t>
        </w:r>
      </w:ins>
      <w:r w:rsidR="00AC7C72">
        <w:rPr>
          <w:rFonts w:ascii="Arial" w:hAnsi="Arial" w:cs="Arial"/>
          <w:sz w:val="24"/>
          <w:szCs w:val="24"/>
        </w:rPr>
        <w:t>mp</w:t>
      </w:r>
      <w:r w:rsidR="00AC7C72" w:rsidRPr="000C1923">
        <w:rPr>
          <w:rFonts w:ascii="Arial" w:hAnsi="Arial" w:cs="Arial"/>
          <w:sz w:val="24"/>
          <w:szCs w:val="24"/>
        </w:rPr>
        <w:t xml:space="preserve">3, </w:t>
      </w:r>
      <w:ins w:id="13" w:author="Автор">
        <w:r w:rsidR="00E23631">
          <w:rPr>
            <w:rFonts w:ascii="Arial" w:hAnsi="Arial" w:cs="Arial"/>
            <w:sz w:val="24"/>
            <w:szCs w:val="24"/>
          </w:rPr>
          <w:t>*.</w:t>
        </w:r>
      </w:ins>
      <w:proofErr w:type="spellStart"/>
      <w:r w:rsidR="00AC7C72">
        <w:rPr>
          <w:rFonts w:ascii="Arial" w:hAnsi="Arial" w:cs="Arial"/>
          <w:sz w:val="24"/>
          <w:szCs w:val="24"/>
        </w:rPr>
        <w:t>ogg</w:t>
      </w:r>
      <w:proofErr w:type="spellEnd"/>
      <w:r w:rsidR="00AC7C72" w:rsidRPr="000C1923">
        <w:rPr>
          <w:rFonts w:ascii="Arial" w:hAnsi="Arial" w:cs="Arial"/>
          <w:sz w:val="24"/>
          <w:szCs w:val="24"/>
        </w:rPr>
        <w:t xml:space="preserve">, </w:t>
      </w:r>
      <w:ins w:id="14" w:author="Автор">
        <w:r w:rsidR="00E23631">
          <w:rPr>
            <w:rFonts w:ascii="Arial" w:hAnsi="Arial" w:cs="Arial"/>
            <w:sz w:val="24"/>
            <w:szCs w:val="24"/>
          </w:rPr>
          <w:t>*.</w:t>
        </w:r>
      </w:ins>
      <w:r w:rsidR="00AC7C72">
        <w:rPr>
          <w:rFonts w:ascii="Arial" w:hAnsi="Arial" w:cs="Arial"/>
          <w:sz w:val="24"/>
          <w:szCs w:val="24"/>
        </w:rPr>
        <w:t>wav</w:t>
      </w:r>
      <w:r w:rsidR="00AC7C72" w:rsidRPr="000C1923">
        <w:rPr>
          <w:rFonts w:ascii="Arial" w:hAnsi="Arial" w:cs="Arial"/>
          <w:sz w:val="24"/>
          <w:szCs w:val="24"/>
        </w:rPr>
        <w:t xml:space="preserve">, </w:t>
      </w:r>
      <w:ins w:id="15" w:author="Автор">
        <w:r w:rsidR="00BF4D3F">
          <w:rPr>
            <w:rFonts w:ascii="Arial" w:hAnsi="Arial" w:cs="Arial"/>
            <w:sz w:val="24"/>
            <w:szCs w:val="24"/>
          </w:rPr>
          <w:t>*.</w:t>
        </w:r>
      </w:ins>
      <w:r w:rsidR="00AC7C72">
        <w:rPr>
          <w:rFonts w:ascii="Arial" w:hAnsi="Arial" w:cs="Arial"/>
          <w:sz w:val="24"/>
          <w:szCs w:val="24"/>
        </w:rPr>
        <w:t>mid</w:t>
      </w:r>
      <w:r w:rsidR="00AC7C72" w:rsidRPr="000C1923">
        <w:rPr>
          <w:rFonts w:ascii="Arial" w:hAnsi="Arial" w:cs="Arial"/>
          <w:sz w:val="24"/>
          <w:szCs w:val="24"/>
        </w:rPr>
        <w:t>).</w:t>
      </w:r>
    </w:p>
    <w:p w14:paraId="578918CB" w14:textId="56859850" w:rsidR="00AC7C72" w:rsidRPr="000C1923" w:rsidRDefault="000C1923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files</w:t>
      </w:r>
      <w:r w:rsidR="00AC7C72" w:rsidRPr="000C1923">
        <w:rPr>
          <w:rFonts w:ascii="Arial" w:hAnsi="Arial" w:cs="Arial"/>
          <w:sz w:val="24"/>
          <w:szCs w:val="24"/>
        </w:rPr>
        <w:t xml:space="preserve"> (</w:t>
      </w:r>
      <w:ins w:id="16" w:author="Автор">
        <w:r w:rsidR="00BF4D3F">
          <w:rPr>
            <w:rFonts w:ascii="Arial" w:hAnsi="Arial" w:cs="Arial"/>
            <w:sz w:val="24"/>
            <w:szCs w:val="24"/>
          </w:rPr>
          <w:t>*.</w:t>
        </w:r>
      </w:ins>
      <w:proofErr w:type="spellStart"/>
      <w:r w:rsidR="00AC7C72">
        <w:rPr>
          <w:rFonts w:ascii="Arial" w:hAnsi="Arial" w:cs="Arial"/>
          <w:sz w:val="24"/>
          <w:szCs w:val="24"/>
        </w:rPr>
        <w:t>avi</w:t>
      </w:r>
      <w:proofErr w:type="spellEnd"/>
      <w:r w:rsidR="00AC7C72">
        <w:rPr>
          <w:rFonts w:ascii="Arial" w:hAnsi="Arial" w:cs="Arial"/>
          <w:sz w:val="24"/>
          <w:szCs w:val="24"/>
        </w:rPr>
        <w:t xml:space="preserve">, </w:t>
      </w:r>
      <w:ins w:id="17" w:author="Автор">
        <w:r w:rsidR="00BF4D3F">
          <w:rPr>
            <w:rFonts w:ascii="Arial" w:hAnsi="Arial" w:cs="Arial"/>
            <w:sz w:val="24"/>
            <w:szCs w:val="24"/>
          </w:rPr>
          <w:t>*.</w:t>
        </w:r>
      </w:ins>
      <w:r w:rsidR="00AC7C72">
        <w:rPr>
          <w:rFonts w:ascii="Arial" w:hAnsi="Arial" w:cs="Arial"/>
          <w:sz w:val="24"/>
          <w:szCs w:val="24"/>
        </w:rPr>
        <w:t xml:space="preserve">mpg, </w:t>
      </w:r>
      <w:ins w:id="18" w:author="Автор">
        <w:r w:rsidR="00BF4D3F">
          <w:rPr>
            <w:rFonts w:ascii="Arial" w:hAnsi="Arial" w:cs="Arial"/>
            <w:sz w:val="24"/>
            <w:szCs w:val="24"/>
          </w:rPr>
          <w:t>*.</w:t>
        </w:r>
      </w:ins>
      <w:r w:rsidR="00AC7C72">
        <w:rPr>
          <w:rFonts w:ascii="Arial" w:hAnsi="Arial" w:cs="Arial"/>
          <w:sz w:val="24"/>
          <w:szCs w:val="24"/>
        </w:rPr>
        <w:t>mpeg</w:t>
      </w:r>
      <w:r w:rsidR="00AC7C72" w:rsidRPr="000C1923">
        <w:rPr>
          <w:rFonts w:ascii="Arial" w:hAnsi="Arial" w:cs="Arial"/>
          <w:sz w:val="24"/>
          <w:szCs w:val="24"/>
        </w:rPr>
        <w:t>)</w:t>
      </w:r>
      <w:r w:rsidR="00AC7C72">
        <w:rPr>
          <w:rFonts w:ascii="Arial" w:hAnsi="Arial" w:cs="Arial"/>
          <w:sz w:val="24"/>
          <w:szCs w:val="24"/>
        </w:rPr>
        <w:t>.</w:t>
      </w:r>
    </w:p>
    <w:p w14:paraId="418912A4" w14:textId="472A625E" w:rsidR="00AC7C72" w:rsidRPr="000C1923" w:rsidRDefault="000C1923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Office files</w:t>
      </w:r>
      <w:r w:rsidR="00AC7C72" w:rsidRPr="000C1923">
        <w:rPr>
          <w:rFonts w:ascii="Arial" w:hAnsi="Arial" w:cs="Arial"/>
          <w:sz w:val="24"/>
          <w:szCs w:val="24"/>
        </w:rPr>
        <w:t xml:space="preserve"> (</w:t>
      </w:r>
      <w:ins w:id="19" w:author="Автор">
        <w:r w:rsidR="00BF4D3F">
          <w:rPr>
            <w:rFonts w:ascii="Arial" w:hAnsi="Arial" w:cs="Arial"/>
            <w:sz w:val="24"/>
            <w:szCs w:val="24"/>
          </w:rPr>
          <w:t>*.</w:t>
        </w:r>
      </w:ins>
      <w:commentRangeStart w:id="20"/>
      <w:r w:rsidR="00AC7C72">
        <w:rPr>
          <w:rFonts w:ascii="Arial" w:hAnsi="Arial" w:cs="Arial"/>
          <w:sz w:val="24"/>
          <w:szCs w:val="24"/>
        </w:rPr>
        <w:t>doc</w:t>
      </w:r>
      <w:r w:rsidR="00AC7C72" w:rsidRPr="000C1923">
        <w:rPr>
          <w:rFonts w:ascii="Arial" w:hAnsi="Arial" w:cs="Arial"/>
          <w:sz w:val="24"/>
          <w:szCs w:val="24"/>
        </w:rPr>
        <w:t xml:space="preserve">, </w:t>
      </w:r>
      <w:ins w:id="21" w:author="Автор">
        <w:r w:rsidR="00BF4D3F">
          <w:rPr>
            <w:rFonts w:ascii="Arial" w:hAnsi="Arial" w:cs="Arial"/>
            <w:sz w:val="24"/>
            <w:szCs w:val="24"/>
          </w:rPr>
          <w:t>*.</w:t>
        </w:r>
      </w:ins>
      <w:proofErr w:type="spellStart"/>
      <w:r w:rsidR="00AC7C72">
        <w:rPr>
          <w:rFonts w:ascii="Arial" w:hAnsi="Arial" w:cs="Arial"/>
          <w:sz w:val="24"/>
          <w:szCs w:val="24"/>
        </w:rPr>
        <w:t>docx</w:t>
      </w:r>
      <w:proofErr w:type="spellEnd"/>
      <w:r w:rsidR="00AC7C72" w:rsidRPr="000C1923">
        <w:rPr>
          <w:rFonts w:ascii="Arial" w:hAnsi="Arial" w:cs="Arial"/>
          <w:sz w:val="24"/>
          <w:szCs w:val="24"/>
        </w:rPr>
        <w:t xml:space="preserve">, </w:t>
      </w:r>
      <w:ins w:id="22" w:author="Автор">
        <w:r w:rsidR="00BF4D3F">
          <w:rPr>
            <w:rFonts w:ascii="Arial" w:hAnsi="Arial" w:cs="Arial"/>
            <w:sz w:val="24"/>
            <w:szCs w:val="24"/>
          </w:rPr>
          <w:t>*.</w:t>
        </w:r>
      </w:ins>
      <w:proofErr w:type="spellStart"/>
      <w:r w:rsidR="00AC7C72">
        <w:rPr>
          <w:rFonts w:ascii="Arial" w:hAnsi="Arial" w:cs="Arial"/>
          <w:sz w:val="24"/>
          <w:szCs w:val="24"/>
        </w:rPr>
        <w:t>xls</w:t>
      </w:r>
      <w:proofErr w:type="spellEnd"/>
      <w:r w:rsidR="00AC7C72" w:rsidRPr="000C1923">
        <w:rPr>
          <w:rFonts w:ascii="Arial" w:hAnsi="Arial" w:cs="Arial"/>
          <w:sz w:val="24"/>
          <w:szCs w:val="24"/>
        </w:rPr>
        <w:t xml:space="preserve">, </w:t>
      </w:r>
      <w:ins w:id="23" w:author="Автор">
        <w:r w:rsidR="00BF4D3F">
          <w:rPr>
            <w:rFonts w:ascii="Arial" w:hAnsi="Arial" w:cs="Arial"/>
            <w:sz w:val="24"/>
            <w:szCs w:val="24"/>
          </w:rPr>
          <w:t>*.</w:t>
        </w:r>
      </w:ins>
      <w:proofErr w:type="spellStart"/>
      <w:r w:rsidR="00AC7C72">
        <w:rPr>
          <w:rFonts w:ascii="Arial" w:hAnsi="Arial" w:cs="Arial"/>
          <w:sz w:val="24"/>
          <w:szCs w:val="24"/>
        </w:rPr>
        <w:t>xlsx</w:t>
      </w:r>
      <w:commentRangeEnd w:id="20"/>
      <w:proofErr w:type="spellEnd"/>
      <w:r w:rsidR="005B4156">
        <w:rPr>
          <w:rStyle w:val="affa"/>
        </w:rPr>
        <w:commentReference w:id="20"/>
      </w:r>
      <w:r w:rsidR="00AC7C72" w:rsidRPr="000C1923">
        <w:rPr>
          <w:rFonts w:ascii="Arial" w:hAnsi="Arial" w:cs="Arial"/>
          <w:sz w:val="24"/>
          <w:szCs w:val="24"/>
        </w:rPr>
        <w:t>).</w:t>
      </w:r>
    </w:p>
    <w:p w14:paraId="429CF0D3" w14:textId="77777777" w:rsidR="00AC7C72" w:rsidRPr="000C1923" w:rsidRDefault="00AC7C72" w:rsidP="00AC7C72">
      <w:pPr>
        <w:pStyle w:val="aff8"/>
        <w:rPr>
          <w:rFonts w:ascii="Arial" w:hAnsi="Arial" w:cs="Arial"/>
          <w:sz w:val="24"/>
          <w:szCs w:val="24"/>
        </w:rPr>
      </w:pPr>
    </w:p>
    <w:p w14:paraId="19CFA0ED" w14:textId="77777777" w:rsidR="00AC7C72" w:rsidRPr="005C7F94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found file the app should display</w:t>
      </w:r>
      <w:r w:rsidR="00AC7C72" w:rsidRPr="005C7F94">
        <w:rPr>
          <w:rFonts w:ascii="Arial" w:hAnsi="Arial" w:cs="Arial"/>
          <w:sz w:val="24"/>
          <w:szCs w:val="24"/>
        </w:rPr>
        <w:t>:</w:t>
      </w:r>
    </w:p>
    <w:p w14:paraId="4D5D6882" w14:textId="77777777" w:rsidR="00D603CF" w:rsidRPr="000533EA" w:rsidRDefault="003C4B82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ins w:id="24" w:author="Автор"/>
          <w:rFonts w:ascii="Arial" w:hAnsi="Arial" w:cs="Arial"/>
          <w:sz w:val="24"/>
          <w:szCs w:val="24"/>
        </w:rPr>
      </w:pPr>
      <w:ins w:id="25" w:author="Автор">
        <w:r>
          <w:rPr>
            <w:rFonts w:ascii="Arial" w:hAnsi="Arial" w:cs="Arial"/>
            <w:sz w:val="24"/>
            <w:szCs w:val="24"/>
          </w:rPr>
          <w:t>#</w:t>
        </w:r>
        <w:r>
          <w:rPr>
            <w:rStyle w:val="affa"/>
          </w:rPr>
          <w:commentReference w:id="26"/>
        </w:r>
      </w:ins>
    </w:p>
    <w:p w14:paraId="137F16D9" w14:textId="77777777" w:rsidR="00AC7C72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Name</w:t>
      </w:r>
      <w:r w:rsidR="00AC7C72">
        <w:rPr>
          <w:rFonts w:ascii="Arial" w:hAnsi="Arial" w:cs="Arial"/>
          <w:sz w:val="24"/>
          <w:szCs w:val="24"/>
          <w:lang w:val="ru-RU"/>
        </w:rPr>
        <w:t>.</w:t>
      </w:r>
    </w:p>
    <w:p w14:paraId="0D9C5196" w14:textId="77777777" w:rsidR="00AC7C72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Full path</w:t>
      </w:r>
      <w:r w:rsidR="00AC7C72">
        <w:rPr>
          <w:rFonts w:ascii="Arial" w:hAnsi="Arial" w:cs="Arial"/>
          <w:sz w:val="24"/>
          <w:szCs w:val="24"/>
          <w:lang w:val="ru-RU"/>
        </w:rPr>
        <w:t>.</w:t>
      </w:r>
    </w:p>
    <w:p w14:paraId="40F2974C" w14:textId="77777777" w:rsidR="00AC7C72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Size</w:t>
      </w:r>
      <w:r w:rsidR="00AC7C72">
        <w:rPr>
          <w:rFonts w:ascii="Arial" w:hAnsi="Arial" w:cs="Arial"/>
          <w:sz w:val="24"/>
          <w:szCs w:val="24"/>
          <w:lang w:val="ru-RU"/>
        </w:rPr>
        <w:t>.</w:t>
      </w:r>
    </w:p>
    <w:p w14:paraId="35A3141A" w14:textId="77777777" w:rsidR="00AC7C72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Creation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 w:rsidR="00AC7C72">
        <w:rPr>
          <w:rFonts w:ascii="Arial" w:hAnsi="Arial" w:cs="Arial"/>
          <w:sz w:val="24"/>
          <w:szCs w:val="24"/>
          <w:lang w:val="ru-RU"/>
        </w:rPr>
        <w:t>.</w:t>
      </w:r>
    </w:p>
    <w:p w14:paraId="4C470CF3" w14:textId="77777777" w:rsidR="00AC7C72" w:rsidRPr="005C7F94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Screenshot with </w:t>
      </w:r>
      <w:commentRangeStart w:id="27"/>
      <w:r>
        <w:rPr>
          <w:rFonts w:ascii="Arial" w:hAnsi="Arial" w:cs="Arial"/>
          <w:sz w:val="24"/>
          <w:szCs w:val="24"/>
        </w:rPr>
        <w:t>the first frame</w:t>
      </w:r>
      <w:commentRangeEnd w:id="27"/>
      <w:r w:rsidR="000533EA">
        <w:rPr>
          <w:rStyle w:val="affa"/>
        </w:rPr>
        <w:commentReference w:id="27"/>
      </w:r>
      <w:r w:rsidR="00AC7C72" w:rsidRPr="005C7F94">
        <w:rPr>
          <w:rFonts w:ascii="Arial" w:hAnsi="Arial" w:cs="Arial"/>
          <w:sz w:val="24"/>
          <w:szCs w:val="24"/>
        </w:rPr>
        <w:t>.</w:t>
      </w:r>
    </w:p>
    <w:p w14:paraId="5CC8A882" w14:textId="77777777" w:rsidR="00AC7C72" w:rsidRPr="005C7F94" w:rsidRDefault="00AC7C72" w:rsidP="00AC7C72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</w:rPr>
      </w:pPr>
    </w:p>
    <w:p w14:paraId="18F56217" w14:textId="77777777" w:rsidR="00AC7C72" w:rsidRPr="001911CD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Performance</w:t>
      </w:r>
      <w:r w:rsidR="00AC7C72" w:rsidRPr="001911CD">
        <w:rPr>
          <w:rFonts w:ascii="Arial" w:hAnsi="Arial" w:cs="Arial"/>
          <w:sz w:val="24"/>
          <w:szCs w:val="24"/>
          <w:lang w:val="ru-RU"/>
        </w:rPr>
        <w:t>.</w:t>
      </w:r>
    </w:p>
    <w:p w14:paraId="18C0BE2F" w14:textId="77777777" w:rsidR="00AC7C72" w:rsidRPr="005C7F94" w:rsidRDefault="00AC7C72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1911CD">
        <w:rPr>
          <w:rFonts w:ascii="Arial" w:hAnsi="Arial" w:cs="Arial"/>
          <w:sz w:val="24"/>
          <w:szCs w:val="24"/>
        </w:rPr>
        <w:t>S</w:t>
      </w:r>
      <w:r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should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search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for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at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least</w:t>
      </w:r>
      <w:r w:rsidR="005C7F94" w:rsidRPr="005C7F94">
        <w:rPr>
          <w:rFonts w:ascii="Arial" w:hAnsi="Arial" w:cs="Arial"/>
          <w:sz w:val="24"/>
          <w:szCs w:val="24"/>
        </w:rPr>
        <w:t xml:space="preserve"> 500 </w:t>
      </w:r>
      <w:r w:rsidR="005C7F94">
        <w:rPr>
          <w:rFonts w:ascii="Arial" w:hAnsi="Arial" w:cs="Arial"/>
          <w:sz w:val="24"/>
          <w:szCs w:val="24"/>
        </w:rPr>
        <w:t>files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per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second</w:t>
      </w:r>
      <w:r w:rsidR="005C7F94" w:rsidRPr="005C7F94">
        <w:rPr>
          <w:rFonts w:ascii="Arial" w:hAnsi="Arial" w:cs="Arial"/>
          <w:sz w:val="24"/>
          <w:szCs w:val="24"/>
        </w:rPr>
        <w:t xml:space="preserve"> (</w:t>
      </w:r>
      <w:r w:rsidR="005C7F94" w:rsidRPr="00113F29">
        <w:rPr>
          <w:rFonts w:ascii="Arial" w:hAnsi="Arial" w:cs="Arial"/>
          <w:sz w:val="24"/>
          <w:szCs w:val="24"/>
        </w:rPr>
        <w:t>assuming the read/write disc access speed is more than 50 Mb/sec</w:t>
      </w:r>
      <w:r w:rsidR="005C7F94">
        <w:rPr>
          <w:rFonts w:ascii="Arial" w:hAnsi="Arial" w:cs="Arial"/>
          <w:sz w:val="24"/>
          <w:szCs w:val="24"/>
        </w:rPr>
        <w:t>)</w:t>
      </w:r>
      <w:r w:rsidRPr="005C7F94">
        <w:rPr>
          <w:rFonts w:ascii="Arial" w:hAnsi="Arial" w:cs="Arial"/>
          <w:sz w:val="24"/>
          <w:szCs w:val="24"/>
        </w:rPr>
        <w:t>.</w:t>
      </w:r>
    </w:p>
    <w:p w14:paraId="354CE2E6" w14:textId="77777777" w:rsidR="00AC7C72" w:rsidRPr="005C7F94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expected overall operation time exceeds 1 hour, </w:t>
      </w:r>
      <w:commentRangeStart w:id="28"/>
      <w:r>
        <w:rPr>
          <w:rFonts w:ascii="Arial" w:hAnsi="Arial" w:cs="Arial"/>
          <w:sz w:val="24"/>
          <w:szCs w:val="24"/>
        </w:rPr>
        <w:t xml:space="preserve">the app should not start </w:t>
      </w:r>
      <w:r w:rsidR="00434000">
        <w:rPr>
          <w:rFonts w:ascii="Arial" w:hAnsi="Arial" w:cs="Arial"/>
          <w:sz w:val="24"/>
          <w:szCs w:val="24"/>
        </w:rPr>
        <w:t>its</w:t>
      </w:r>
      <w:r>
        <w:rPr>
          <w:rFonts w:ascii="Arial" w:hAnsi="Arial" w:cs="Arial"/>
          <w:sz w:val="24"/>
          <w:szCs w:val="24"/>
        </w:rPr>
        <w:t xml:space="preserve"> work</w:t>
      </w:r>
      <w:commentRangeEnd w:id="28"/>
      <w:r w:rsidR="00D603CF">
        <w:rPr>
          <w:rStyle w:val="affa"/>
        </w:rPr>
        <w:commentReference w:id="28"/>
      </w:r>
      <w:r>
        <w:rPr>
          <w:rFonts w:ascii="Arial" w:hAnsi="Arial" w:cs="Arial"/>
          <w:sz w:val="24"/>
          <w:szCs w:val="24"/>
        </w:rPr>
        <w:t>.</w:t>
      </w:r>
    </w:p>
    <w:p w14:paraId="61A95284" w14:textId="77777777" w:rsidR="00AC7C72" w:rsidRPr="005C7F94" w:rsidRDefault="00AC7C72" w:rsidP="00AC7C72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</w:rPr>
      </w:pPr>
    </w:p>
    <w:p w14:paraId="37CF7E4D" w14:textId="77777777" w:rsidR="00AC7C72" w:rsidRPr="001911CD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commentRangeStart w:id="29"/>
      <w:r>
        <w:rPr>
          <w:rFonts w:ascii="Arial" w:hAnsi="Arial" w:cs="Arial"/>
          <w:sz w:val="24"/>
          <w:szCs w:val="24"/>
        </w:rPr>
        <w:t>Language support</w:t>
      </w:r>
      <w:commentRangeEnd w:id="29"/>
      <w:r w:rsidR="00113F29">
        <w:rPr>
          <w:rStyle w:val="affa"/>
        </w:rPr>
        <w:commentReference w:id="29"/>
      </w:r>
      <w:r w:rsidR="00AC7C72" w:rsidRPr="001911CD">
        <w:rPr>
          <w:rFonts w:ascii="Arial" w:hAnsi="Arial" w:cs="Arial"/>
          <w:sz w:val="24"/>
          <w:szCs w:val="24"/>
          <w:lang w:val="ru-RU"/>
        </w:rPr>
        <w:t>.</w:t>
      </w:r>
    </w:p>
    <w:p w14:paraId="2E2D1C7A" w14:textId="77777777" w:rsidR="00AC7C72" w:rsidRPr="005C7F94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support</w:t>
      </w:r>
      <w:r w:rsidRPr="005C7F94">
        <w:rPr>
          <w:rFonts w:ascii="Arial" w:hAnsi="Arial" w:cs="Arial"/>
          <w:sz w:val="24"/>
          <w:szCs w:val="24"/>
        </w:rPr>
        <w:t xml:space="preserve"> </w:t>
      </w:r>
      <w:commentRangeStart w:id="30"/>
      <w:r>
        <w:rPr>
          <w:rFonts w:ascii="Arial" w:hAnsi="Arial" w:cs="Arial"/>
          <w:sz w:val="24"/>
          <w:szCs w:val="24"/>
        </w:rPr>
        <w:t>Russian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English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languages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default</w:t>
      </w:r>
      <w:r w:rsidRPr="005C7F94">
        <w:rPr>
          <w:rFonts w:ascii="Arial" w:hAnsi="Arial" w:cs="Arial"/>
          <w:sz w:val="24"/>
          <w:szCs w:val="24"/>
        </w:rPr>
        <w:t>.</w:t>
      </w:r>
      <w:commentRangeEnd w:id="30"/>
      <w:r w:rsidR="003E5C06">
        <w:rPr>
          <w:rStyle w:val="affa"/>
        </w:rPr>
        <w:commentReference w:id="30"/>
      </w:r>
    </w:p>
    <w:p w14:paraId="13AA3942" w14:textId="77777777" w:rsidR="00AC7C72" w:rsidRPr="005C7F94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should be an </w:t>
      </w:r>
      <w:commentRangeStart w:id="31"/>
      <w:r>
        <w:rPr>
          <w:rFonts w:ascii="Arial" w:hAnsi="Arial" w:cs="Arial"/>
          <w:sz w:val="24"/>
          <w:szCs w:val="24"/>
        </w:rPr>
        <w:t>option to add new languages</w:t>
      </w:r>
      <w:commentRangeEnd w:id="31"/>
      <w:r w:rsidR="00113F29">
        <w:rPr>
          <w:rStyle w:val="affa"/>
        </w:rPr>
        <w:commentReference w:id="31"/>
      </w:r>
      <w:r>
        <w:rPr>
          <w:rFonts w:ascii="Arial" w:hAnsi="Arial" w:cs="Arial"/>
          <w:sz w:val="24"/>
          <w:szCs w:val="24"/>
        </w:rPr>
        <w:t>.</w:t>
      </w:r>
    </w:p>
    <w:p w14:paraId="046350A7" w14:textId="77777777" w:rsidR="00AC7C72" w:rsidRPr="005C7F94" w:rsidRDefault="00AC7C72" w:rsidP="00AC7C72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</w:rPr>
      </w:pPr>
    </w:p>
    <w:p w14:paraId="7119C891" w14:textId="77777777" w:rsidR="00AC7C72" w:rsidRPr="001911CD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commentRangeStart w:id="32"/>
      <w:r>
        <w:rPr>
          <w:rFonts w:ascii="Arial" w:hAnsi="Arial" w:cs="Arial"/>
          <w:sz w:val="24"/>
          <w:szCs w:val="24"/>
        </w:rPr>
        <w:t>Logging</w:t>
      </w:r>
      <w:commentRangeEnd w:id="32"/>
      <w:r w:rsidR="0052276B">
        <w:rPr>
          <w:rStyle w:val="affa"/>
        </w:rPr>
        <w:commentReference w:id="32"/>
      </w:r>
      <w:r w:rsidR="00AC7C72" w:rsidRPr="001911CD">
        <w:rPr>
          <w:rFonts w:ascii="Arial" w:hAnsi="Arial" w:cs="Arial"/>
          <w:sz w:val="24"/>
          <w:szCs w:val="24"/>
          <w:lang w:val="ru-RU"/>
        </w:rPr>
        <w:t>.</w:t>
      </w:r>
    </w:p>
    <w:p w14:paraId="053061D5" w14:textId="77777777" w:rsidR="00AC7C72" w:rsidRPr="005C7F94" w:rsidRDefault="00AC7C72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commentRangeStart w:id="33"/>
      <w:r w:rsidRPr="001911CD">
        <w:rPr>
          <w:rFonts w:ascii="Arial" w:hAnsi="Arial" w:cs="Arial"/>
          <w:sz w:val="24"/>
          <w:szCs w:val="24"/>
        </w:rPr>
        <w:t>FRS</w:t>
      </w:r>
      <w:commentRangeEnd w:id="33"/>
      <w:r w:rsidR="003E5C06">
        <w:rPr>
          <w:rStyle w:val="affa"/>
        </w:rPr>
        <w:commentReference w:id="33"/>
      </w:r>
      <w:r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should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log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its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work</w:t>
      </w:r>
      <w:r w:rsidRPr="005C7F94">
        <w:rPr>
          <w:rFonts w:ascii="Arial" w:hAnsi="Arial" w:cs="Arial"/>
          <w:sz w:val="24"/>
          <w:szCs w:val="24"/>
        </w:rPr>
        <w:t>.</w:t>
      </w:r>
    </w:p>
    <w:p w14:paraId="2C25E54C" w14:textId="77777777" w:rsidR="00AC7C72" w:rsidRPr="005C7F94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logging </w:t>
      </w:r>
      <w:commentRangeStart w:id="34"/>
      <w:r>
        <w:rPr>
          <w:rFonts w:ascii="Arial" w:hAnsi="Arial" w:cs="Arial"/>
          <w:sz w:val="24"/>
          <w:szCs w:val="24"/>
        </w:rPr>
        <w:t xml:space="preserve">should stop </w:t>
      </w:r>
      <w:commentRangeEnd w:id="34"/>
      <w:r w:rsidR="003E5C06">
        <w:rPr>
          <w:rStyle w:val="affa"/>
        </w:rPr>
        <w:commentReference w:id="34"/>
      </w:r>
      <w:r>
        <w:rPr>
          <w:rFonts w:ascii="Arial" w:hAnsi="Arial" w:cs="Arial"/>
          <w:sz w:val="24"/>
          <w:szCs w:val="24"/>
        </w:rPr>
        <w:t>when the log size exceeds 1 MB</w:t>
      </w:r>
      <w:r w:rsidR="00AC7C72" w:rsidRPr="005C7F94">
        <w:rPr>
          <w:rFonts w:ascii="Arial" w:hAnsi="Arial" w:cs="Arial"/>
          <w:sz w:val="24"/>
          <w:szCs w:val="24"/>
        </w:rPr>
        <w:t>.</w:t>
      </w:r>
    </w:p>
    <w:p w14:paraId="44DA61EF" w14:textId="77777777" w:rsidR="00AC7C72" w:rsidRPr="005C7F94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 analyzing directory name should be displayed in “Currently analyzing” section </w:t>
      </w:r>
      <w:commentRangeStart w:id="35"/>
      <w:r>
        <w:rPr>
          <w:rFonts w:ascii="Arial" w:hAnsi="Arial" w:cs="Arial"/>
          <w:sz w:val="24"/>
          <w:szCs w:val="24"/>
        </w:rPr>
        <w:t>at the bottom of the screen</w:t>
      </w:r>
      <w:commentRangeEnd w:id="35"/>
      <w:r w:rsidR="003E5C06">
        <w:rPr>
          <w:rStyle w:val="affa"/>
        </w:rPr>
        <w:commentReference w:id="35"/>
      </w:r>
      <w:r>
        <w:rPr>
          <w:rFonts w:ascii="Arial" w:hAnsi="Arial" w:cs="Arial"/>
          <w:sz w:val="24"/>
          <w:szCs w:val="24"/>
        </w:rPr>
        <w:t>.</w:t>
      </w:r>
    </w:p>
    <w:p w14:paraId="08EBF90D" w14:textId="77777777" w:rsidR="00AC7C72" w:rsidRPr="005C7F94" w:rsidRDefault="00AC7C72" w:rsidP="00AC7C7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FBE186D" w14:textId="77777777" w:rsidR="00AC7C72" w:rsidRPr="001911CD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File system support</w:t>
      </w:r>
      <w:r w:rsidR="00AC7C72" w:rsidRPr="001911CD">
        <w:rPr>
          <w:rFonts w:ascii="Arial" w:hAnsi="Arial" w:cs="Arial"/>
          <w:sz w:val="24"/>
          <w:szCs w:val="24"/>
          <w:lang w:val="ru-RU"/>
        </w:rPr>
        <w:t>:</w:t>
      </w:r>
    </w:p>
    <w:p w14:paraId="1ABBE9FD" w14:textId="77777777" w:rsidR="00AC7C72" w:rsidRPr="005C7F94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app should support </w:t>
      </w:r>
      <w:commentRangeStart w:id="36"/>
      <w:r>
        <w:rPr>
          <w:rFonts w:ascii="Arial" w:hAnsi="Arial" w:cs="Arial"/>
          <w:sz w:val="24"/>
          <w:szCs w:val="24"/>
        </w:rPr>
        <w:t>all file systems</w:t>
      </w:r>
      <w:commentRangeEnd w:id="36"/>
      <w:r w:rsidR="00412FE8">
        <w:rPr>
          <w:rStyle w:val="affa"/>
        </w:rPr>
        <w:commentReference w:id="36"/>
      </w:r>
      <w:r>
        <w:rPr>
          <w:rFonts w:ascii="Arial" w:hAnsi="Arial" w:cs="Arial"/>
          <w:sz w:val="24"/>
          <w:szCs w:val="24"/>
        </w:rPr>
        <w:t xml:space="preserve"> available for </w:t>
      </w:r>
      <w:r w:rsidR="00AC7C72" w:rsidRPr="001911CD">
        <w:rPr>
          <w:rFonts w:ascii="Arial" w:hAnsi="Arial" w:cs="Arial"/>
          <w:sz w:val="24"/>
          <w:szCs w:val="24"/>
        </w:rPr>
        <w:t>Windows</w:t>
      </w:r>
      <w:r w:rsidR="00AC7C72"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 w:rsidR="00AC7C72" w:rsidRPr="005C7F94">
        <w:rPr>
          <w:rFonts w:ascii="Arial" w:hAnsi="Arial" w:cs="Arial"/>
          <w:sz w:val="24"/>
          <w:szCs w:val="24"/>
        </w:rPr>
        <w:t xml:space="preserve"> </w:t>
      </w:r>
      <w:r w:rsidR="00AC7C72" w:rsidRPr="001911CD">
        <w:rPr>
          <w:rFonts w:ascii="Arial" w:hAnsi="Arial" w:cs="Arial"/>
          <w:sz w:val="24"/>
          <w:szCs w:val="24"/>
        </w:rPr>
        <w:t>UNIX</w:t>
      </w:r>
      <w:r w:rsidR="00AC7C72" w:rsidRPr="005C7F94">
        <w:rPr>
          <w:rFonts w:ascii="Arial" w:hAnsi="Arial" w:cs="Arial"/>
          <w:sz w:val="24"/>
          <w:szCs w:val="24"/>
        </w:rPr>
        <w:t>.</w:t>
      </w:r>
    </w:p>
    <w:p w14:paraId="360C40F7" w14:textId="77777777" w:rsidR="00AC7C72" w:rsidRPr="005C7F94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an unsupported FS is detected, FS should perform </w:t>
      </w:r>
      <w:commentRangeStart w:id="37"/>
      <w:r>
        <w:rPr>
          <w:rFonts w:ascii="Arial" w:hAnsi="Arial" w:cs="Arial"/>
          <w:sz w:val="24"/>
          <w:szCs w:val="24"/>
        </w:rPr>
        <w:t>the emergency shutdown</w:t>
      </w:r>
      <w:commentRangeEnd w:id="37"/>
      <w:r w:rsidR="00D603CF">
        <w:rPr>
          <w:rStyle w:val="affa"/>
        </w:rPr>
        <w:commentReference w:id="37"/>
      </w:r>
      <w:r>
        <w:rPr>
          <w:rFonts w:ascii="Arial" w:hAnsi="Arial" w:cs="Arial"/>
          <w:sz w:val="24"/>
          <w:szCs w:val="24"/>
        </w:rPr>
        <w:t>.</w:t>
      </w:r>
    </w:p>
    <w:p w14:paraId="0F250419" w14:textId="77777777" w:rsidR="00AC7C72" w:rsidRPr="005C7F94" w:rsidRDefault="00AC7C72" w:rsidP="00AC7C72">
      <w:pPr>
        <w:pStyle w:val="aff8"/>
        <w:widowControl/>
        <w:spacing w:line="240" w:lineRule="auto"/>
        <w:ind w:left="1440"/>
        <w:contextualSpacing/>
        <w:rPr>
          <w:sz w:val="24"/>
          <w:szCs w:val="24"/>
        </w:rPr>
      </w:pPr>
    </w:p>
    <w:p w14:paraId="1A1AE7AF" w14:textId="77777777" w:rsidR="00AC7C72" w:rsidRPr="005C7F94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should be </w:t>
      </w:r>
      <w:commentRangeStart w:id="38"/>
      <w:r>
        <w:rPr>
          <w:rFonts w:ascii="Arial" w:hAnsi="Arial" w:cs="Arial"/>
          <w:sz w:val="24"/>
          <w:szCs w:val="24"/>
        </w:rPr>
        <w:t>network support</w:t>
      </w:r>
      <w:commentRangeEnd w:id="38"/>
      <w:r w:rsidR="00184D0A">
        <w:rPr>
          <w:rStyle w:val="affa"/>
        </w:rPr>
        <w:commentReference w:id="38"/>
      </w:r>
      <w:r w:rsidR="00AC7C72" w:rsidRPr="005C7F94">
        <w:rPr>
          <w:rFonts w:ascii="Arial" w:hAnsi="Arial" w:cs="Arial"/>
          <w:sz w:val="24"/>
          <w:szCs w:val="24"/>
        </w:rPr>
        <w:t>.</w:t>
      </w:r>
    </w:p>
    <w:p w14:paraId="1536EBAF" w14:textId="77777777" w:rsidR="00AC7C72" w:rsidRPr="005C7F94" w:rsidRDefault="00AC7C72" w:rsidP="00AC7C72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</w:rPr>
      </w:pPr>
    </w:p>
    <w:p w14:paraId="76FC5A82" w14:textId="77777777" w:rsidR="00AC7C72" w:rsidRPr="005C7F94" w:rsidRDefault="00AC7C72" w:rsidP="00AC7C72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</w:rPr>
      </w:pPr>
    </w:p>
    <w:p w14:paraId="4A29276F" w14:textId="77777777" w:rsidR="00AC7C72" w:rsidRDefault="005C7F94" w:rsidP="00AC7C72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commentRangeStart w:id="39"/>
      <w:r>
        <w:rPr>
          <w:rFonts w:ascii="Arial" w:hAnsi="Arial" w:cs="Arial"/>
          <w:sz w:val="24"/>
          <w:szCs w:val="24"/>
        </w:rPr>
        <w:t xml:space="preserve">Screenshot </w:t>
      </w:r>
      <w:r w:rsidR="00AC7C72">
        <w:rPr>
          <w:rFonts w:ascii="Arial" w:hAnsi="Arial" w:cs="Arial"/>
          <w:sz w:val="24"/>
          <w:szCs w:val="24"/>
          <w:lang w:val="ru-RU"/>
        </w:rPr>
        <w:t>1.</w:t>
      </w:r>
      <w:commentRangeEnd w:id="39"/>
      <w:r w:rsidR="007D3A84">
        <w:rPr>
          <w:rStyle w:val="affa"/>
        </w:rPr>
        <w:commentReference w:id="39"/>
      </w:r>
    </w:p>
    <w:p w14:paraId="27DAB10E" w14:textId="77777777" w:rsidR="00AC7C72" w:rsidRDefault="00AC7C72" w:rsidP="00AC7C72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14:paraId="0BC736DD" w14:textId="77777777" w:rsidR="00AC7C72" w:rsidRDefault="00AC7C72" w:rsidP="00AC7C72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47BAB1" wp14:editId="72D20E89">
            <wp:extent cx="5524500" cy="26924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686A" w14:textId="77777777" w:rsidR="00AC7C72" w:rsidRDefault="00AC7C72" w:rsidP="00AC7C72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bookmarkEnd w:id="0"/>
    <w:bookmarkEnd w:id="1"/>
    <w:bookmarkEnd w:id="2"/>
    <w:bookmarkEnd w:id="3"/>
    <w:p w14:paraId="6302AA2F" w14:textId="77777777" w:rsidR="002A2B16" w:rsidRPr="002A2B16" w:rsidRDefault="002A2B16" w:rsidP="002A2B16">
      <w:pPr>
        <w:rPr>
          <w:rFonts w:ascii="Arial" w:hAnsi="Arial" w:cs="Arial"/>
          <w:lang w:val="ru-RU"/>
        </w:rPr>
      </w:pPr>
    </w:p>
    <w:sectPr w:rsidR="002A2B16" w:rsidRPr="002A2B16" w:rsidSect="003D1F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134" w:right="851" w:bottom="1134" w:left="1134" w:header="992" w:footer="629" w:gutter="567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Автор" w:initials="A">
    <w:p w14:paraId="44198E2F" w14:textId="710ABFD6" w:rsidR="00412FE8" w:rsidRDefault="00412FE8">
      <w:pPr>
        <w:pStyle w:val="affb"/>
        <w:rPr>
          <w:color w:val="7030A0"/>
        </w:rPr>
      </w:pPr>
      <w:r w:rsidRPr="00B440DE">
        <w:rPr>
          <w:rStyle w:val="affa"/>
          <w:color w:val="7030A0"/>
        </w:rPr>
        <w:annotationRef/>
      </w:r>
      <w:r w:rsidR="00B440DE" w:rsidRPr="00B440DE">
        <w:rPr>
          <w:color w:val="7030A0"/>
        </w:rPr>
        <w:t xml:space="preserve">Ambiguousness. </w:t>
      </w:r>
    </w:p>
    <w:p w14:paraId="5330FFC4" w14:textId="35E573A4" w:rsidR="00B440DE" w:rsidRDefault="00B440DE">
      <w:pPr>
        <w:pStyle w:val="affb"/>
      </w:pPr>
      <w:r>
        <w:t xml:space="preserve">What do you mean “automatically search for”? </w:t>
      </w:r>
      <w:r w:rsidR="00BC4B56">
        <w:t xml:space="preserve">It is automatically in every occasions. </w:t>
      </w:r>
    </w:p>
    <w:p w14:paraId="446E65A9" w14:textId="27CE2817" w:rsidR="00B440DE" w:rsidRPr="00B440DE" w:rsidRDefault="00B440DE">
      <w:pPr>
        <w:pStyle w:val="affb"/>
      </w:pPr>
      <w:r>
        <w:t>May be better write “</w:t>
      </w:r>
      <w:r>
        <w:rPr>
          <w:rFonts w:ascii="Arial" w:hAnsi="Arial" w:cs="Arial"/>
          <w:sz w:val="24"/>
          <w:szCs w:val="24"/>
        </w:rPr>
        <w:t>The</w:t>
      </w:r>
      <w:r w:rsidRPr="007B3A04">
        <w:rPr>
          <w:rFonts w:ascii="Arial" w:hAnsi="Arial" w:cs="Arial"/>
          <w:sz w:val="24"/>
          <w:szCs w:val="24"/>
        </w:rPr>
        <w:t xml:space="preserve"> «</w:t>
      </w:r>
      <w:r w:rsidRPr="007908AD">
        <w:rPr>
          <w:rFonts w:ascii="Arial" w:hAnsi="Arial" w:cs="Arial"/>
          <w:sz w:val="24"/>
          <w:szCs w:val="24"/>
        </w:rPr>
        <w:t>File</w:t>
      </w:r>
      <w:r w:rsidRPr="007B3A04">
        <w:rPr>
          <w:rFonts w:ascii="Arial" w:hAnsi="Arial" w:cs="Arial"/>
          <w:sz w:val="24"/>
          <w:szCs w:val="24"/>
        </w:rPr>
        <w:t xml:space="preserve"> </w:t>
      </w:r>
      <w:r w:rsidRPr="007908AD">
        <w:rPr>
          <w:rFonts w:ascii="Arial" w:hAnsi="Arial" w:cs="Arial"/>
          <w:sz w:val="24"/>
          <w:szCs w:val="24"/>
        </w:rPr>
        <w:t>Searcher</w:t>
      </w:r>
      <w:r w:rsidRPr="007B3A04">
        <w:rPr>
          <w:rFonts w:ascii="Arial" w:hAnsi="Arial" w:cs="Arial"/>
          <w:sz w:val="24"/>
          <w:szCs w:val="24"/>
        </w:rPr>
        <w:t>» (</w:t>
      </w:r>
      <w:r w:rsidRPr="001911CD">
        <w:rPr>
          <w:rFonts w:ascii="Arial" w:hAnsi="Arial" w:cs="Arial"/>
          <w:sz w:val="24"/>
          <w:szCs w:val="24"/>
        </w:rPr>
        <w:t>FS</w:t>
      </w:r>
      <w:r w:rsidRPr="007B3A0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FE638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pplication</w:t>
      </w:r>
      <w:r w:rsidRPr="007B3A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</w:t>
      </w:r>
      <w:r w:rsidRPr="007B3A04">
        <w:rPr>
          <w:rFonts w:ascii="Arial" w:hAnsi="Arial" w:cs="Arial"/>
          <w:sz w:val="24"/>
          <w:szCs w:val="24"/>
        </w:rPr>
        <w:t xml:space="preserve"> </w:t>
      </w:r>
      <w:r w:rsidRPr="00B440DE">
        <w:rPr>
          <w:rFonts w:ascii="Arial" w:hAnsi="Arial" w:cs="Arial"/>
          <w:strike/>
          <w:sz w:val="24"/>
          <w:szCs w:val="24"/>
        </w:rPr>
        <w:t>automatically</w:t>
      </w:r>
      <w:r w:rsidRPr="007B3A04">
        <w:rPr>
          <w:rFonts w:ascii="Arial" w:hAnsi="Arial" w:cs="Arial"/>
          <w:sz w:val="24"/>
          <w:szCs w:val="24"/>
        </w:rPr>
        <w:t xml:space="preserve"> search for </w:t>
      </w:r>
      <w:r>
        <w:rPr>
          <w:rStyle w:val="affa"/>
        </w:rPr>
        <w:annotationRef/>
      </w:r>
      <w:r w:rsidRPr="007B3A04">
        <w:rPr>
          <w:rFonts w:ascii="Arial" w:hAnsi="Arial" w:cs="Arial"/>
          <w:sz w:val="24"/>
          <w:szCs w:val="24"/>
        </w:rPr>
        <w:t xml:space="preserve">files </w:t>
      </w:r>
      <w:r>
        <w:rPr>
          <w:rFonts w:ascii="Arial" w:hAnsi="Arial" w:cs="Arial"/>
          <w:sz w:val="24"/>
          <w:szCs w:val="24"/>
        </w:rPr>
        <w:t>using</w:t>
      </w:r>
      <w:r w:rsidRPr="007B3A04">
        <w:rPr>
          <w:rFonts w:ascii="Arial" w:hAnsi="Arial" w:cs="Arial"/>
          <w:sz w:val="24"/>
          <w:szCs w:val="24"/>
        </w:rPr>
        <w:t xml:space="preserve"> </w:t>
      </w:r>
      <w:r>
        <w:rPr>
          <w:rStyle w:val="affa"/>
        </w:rPr>
        <w:annotationRef/>
      </w:r>
      <w:r w:rsidR="00FE6384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 xml:space="preserve"> “.</w:t>
      </w:r>
    </w:p>
  </w:comment>
  <w:comment w:id="6" w:author="Автор" w:initials="A">
    <w:p w14:paraId="564B34C2" w14:textId="07AE00DC" w:rsidR="00377AFB" w:rsidRDefault="000B63A8">
      <w:pPr>
        <w:pStyle w:val="affb"/>
      </w:pPr>
      <w:r>
        <w:rPr>
          <w:rStyle w:val="affa"/>
        </w:rPr>
        <w:annotationRef/>
      </w:r>
      <w:r w:rsidR="00377AFB" w:rsidRPr="00377AFB">
        <w:rPr>
          <w:color w:val="7030A0"/>
        </w:rPr>
        <w:t>There is a problem with traceabil</w:t>
      </w:r>
      <w:r w:rsidR="00915E52">
        <w:rPr>
          <w:color w:val="7030A0"/>
        </w:rPr>
        <w:t>ity and ambiguousness.</w:t>
      </w:r>
    </w:p>
    <w:p w14:paraId="2B466F75" w14:textId="219CF39A" w:rsidR="00377AFB" w:rsidRDefault="00377AFB">
      <w:pPr>
        <w:pStyle w:val="affb"/>
      </w:pPr>
      <w:r>
        <w:t xml:space="preserve">Is “given pattern” means </w:t>
      </w:r>
      <w:r w:rsidR="00915E52">
        <w:t>“</w:t>
      </w:r>
      <w:r>
        <w:t>founded files should be displayed according requirements 5</w:t>
      </w:r>
      <w:r w:rsidR="00915E52">
        <w:t>” or “be displayed like a table” or there is another variant</w:t>
      </w:r>
      <w:r>
        <w:t>?</w:t>
      </w:r>
    </w:p>
  </w:comment>
  <w:comment w:id="7" w:author="Автор" w:initials="A">
    <w:p w14:paraId="407726E5" w14:textId="5B1DF452" w:rsidR="00A4330A" w:rsidRDefault="00292994">
      <w:pPr>
        <w:pStyle w:val="affb"/>
      </w:pPr>
      <w:r>
        <w:rPr>
          <w:rStyle w:val="affa"/>
        </w:rPr>
        <w:annotationRef/>
      </w:r>
      <w:r w:rsidR="00A4330A" w:rsidRPr="00A4330A">
        <w:rPr>
          <w:color w:val="7030A0"/>
        </w:rPr>
        <w:t>There is no completeness.</w:t>
      </w:r>
    </w:p>
    <w:p w14:paraId="71AE8ED6" w14:textId="5BFA8B4F" w:rsidR="00A4330A" w:rsidRDefault="00A4330A">
      <w:pPr>
        <w:pStyle w:val="affb"/>
      </w:pPr>
      <w:r>
        <w:t xml:space="preserve">  </w:t>
      </w:r>
      <w:r w:rsidR="00BB1810">
        <w:t xml:space="preserve">Is it should be written a full pass or just a name of a directory? </w:t>
      </w:r>
      <w:r>
        <w:t xml:space="preserve">Does a </w:t>
      </w:r>
      <w:r w:rsidRPr="00A4330A">
        <w:t>spacebar</w:t>
      </w:r>
      <w:r>
        <w:t xml:space="preserve"> be acceptable in directory name or full pass?</w:t>
      </w:r>
    </w:p>
    <w:p w14:paraId="3E08FF59" w14:textId="052CC4B9" w:rsidR="00292994" w:rsidRPr="00BB1810" w:rsidRDefault="00A4330A">
      <w:pPr>
        <w:pStyle w:val="affb"/>
      </w:pPr>
      <w:r w:rsidRPr="00A4330A">
        <w:t xml:space="preserve"> </w:t>
      </w:r>
      <w:r>
        <w:t xml:space="preserve">  </w:t>
      </w:r>
      <w:r w:rsidR="00BB1810">
        <w:t>Should a bottom</w:t>
      </w:r>
      <w:r w:rsidR="00BB1810" w:rsidRPr="00BB1810">
        <w:t xml:space="preserve"> </w:t>
      </w:r>
      <w:r w:rsidR="00BB1810">
        <w:t xml:space="preserve">“Browse” </w:t>
      </w:r>
      <w:r w:rsidR="00BB1810">
        <w:t>to choose a directory</w:t>
      </w:r>
      <w:r w:rsidR="00BB1810">
        <w:t xml:space="preserve"> </w:t>
      </w:r>
      <w:r w:rsidR="00BB1810">
        <w:t>be</w:t>
      </w:r>
      <w:r w:rsidR="00BB1810">
        <w:t xml:space="preserve"> there?</w:t>
      </w:r>
    </w:p>
  </w:comment>
  <w:comment w:id="8" w:author="Автор" w:initials="A">
    <w:p w14:paraId="041AC9FC" w14:textId="50DB1E52" w:rsidR="000C1839" w:rsidRDefault="00292994" w:rsidP="00632448">
      <w:pPr>
        <w:pStyle w:val="affb"/>
        <w:rPr>
          <w:color w:val="7030A0"/>
        </w:rPr>
      </w:pPr>
      <w:r>
        <w:rPr>
          <w:rStyle w:val="affa"/>
        </w:rPr>
        <w:annotationRef/>
      </w:r>
      <w:r w:rsidR="000C1839">
        <w:rPr>
          <w:color w:val="7030A0"/>
        </w:rPr>
        <w:t>1.According to screenshot, the starting directory is necessary to enter in the “Were to search”. isn’t it?</w:t>
      </w:r>
    </w:p>
    <w:p w14:paraId="2DE2A8E4" w14:textId="5D0794A4" w:rsidR="000C1839" w:rsidRDefault="000C1839" w:rsidP="00632448">
      <w:pPr>
        <w:pStyle w:val="affb"/>
        <w:rPr>
          <w:color w:val="7030A0"/>
        </w:rPr>
      </w:pPr>
      <w:r>
        <w:rPr>
          <w:color w:val="7030A0"/>
        </w:rPr>
        <w:t>2</w:t>
      </w:r>
      <w:r w:rsidR="005177EB">
        <w:rPr>
          <w:color w:val="7030A0"/>
        </w:rPr>
        <w:t>.</w:t>
      </w:r>
      <w:r w:rsidR="00192093">
        <w:rPr>
          <w:color w:val="7030A0"/>
        </w:rPr>
        <w:t>It isn’t correct and le</w:t>
      </w:r>
      <w:r>
        <w:rPr>
          <w:color w:val="7030A0"/>
        </w:rPr>
        <w:t>a</w:t>
      </w:r>
      <w:r w:rsidR="00192093">
        <w:rPr>
          <w:color w:val="7030A0"/>
        </w:rPr>
        <w:t>d</w:t>
      </w:r>
      <w:r>
        <w:rPr>
          <w:color w:val="7030A0"/>
        </w:rPr>
        <w:t>s</w:t>
      </w:r>
      <w:r w:rsidR="00192093">
        <w:rPr>
          <w:color w:val="7030A0"/>
        </w:rPr>
        <w:t xml:space="preserve"> to </w:t>
      </w:r>
      <w:r w:rsidR="00632448" w:rsidRPr="00632448">
        <w:rPr>
          <w:color w:val="7030A0"/>
        </w:rPr>
        <w:t>ambiguousness.</w:t>
      </w:r>
    </w:p>
    <w:p w14:paraId="4B2E5679" w14:textId="058DD9A1" w:rsidR="00632448" w:rsidRDefault="005177EB" w:rsidP="00632448">
      <w:pPr>
        <w:pStyle w:val="affb"/>
      </w:pPr>
      <w:r>
        <w:rPr>
          <w:color w:val="7030A0"/>
        </w:rPr>
        <w:t xml:space="preserve"> According to the sentence, t</w:t>
      </w:r>
      <w:r w:rsidR="00632448">
        <w:rPr>
          <w:color w:val="7030A0"/>
        </w:rPr>
        <w:t xml:space="preserve">he app </w:t>
      </w:r>
      <w:r>
        <w:rPr>
          <w:color w:val="7030A0"/>
        </w:rPr>
        <w:t>will start automatically scanning</w:t>
      </w:r>
      <w:r w:rsidR="00632448">
        <w:rPr>
          <w:color w:val="7030A0"/>
        </w:rPr>
        <w:t xml:space="preserve"> </w:t>
      </w:r>
      <w:r>
        <w:rPr>
          <w:color w:val="7030A0"/>
        </w:rPr>
        <w:t>when</w:t>
      </w:r>
      <w:r w:rsidR="00632448">
        <w:rPr>
          <w:color w:val="7030A0"/>
        </w:rPr>
        <w:t xml:space="preserve"> </w:t>
      </w:r>
      <w:r>
        <w:rPr>
          <w:color w:val="7030A0"/>
        </w:rPr>
        <w:t xml:space="preserve">a </w:t>
      </w:r>
      <w:r w:rsidR="00632448">
        <w:rPr>
          <w:color w:val="7030A0"/>
        </w:rPr>
        <w:t>user e</w:t>
      </w:r>
      <w:r>
        <w:rPr>
          <w:color w:val="7030A0"/>
        </w:rPr>
        <w:t>nter</w:t>
      </w:r>
      <w:r w:rsidR="00B63348">
        <w:rPr>
          <w:color w:val="7030A0"/>
        </w:rPr>
        <w:t>s</w:t>
      </w:r>
      <w:r>
        <w:rPr>
          <w:color w:val="7030A0"/>
        </w:rPr>
        <w:t xml:space="preserve"> the starting directory.</w:t>
      </w:r>
    </w:p>
    <w:p w14:paraId="1FFF9F5C" w14:textId="3903AF06" w:rsidR="00632448" w:rsidRPr="005177EB" w:rsidRDefault="005177EB" w:rsidP="00632448">
      <w:pPr>
        <w:pStyle w:val="affb"/>
      </w:pPr>
      <w:r>
        <w:t>Does FS start scan</w:t>
      </w:r>
      <w:r w:rsidR="00632448">
        <w:t xml:space="preserve"> directories after </w:t>
      </w:r>
      <w:r>
        <w:t>pressing “Search” button?</w:t>
      </w:r>
    </w:p>
    <w:p w14:paraId="7A38E11B" w14:textId="77BE7391" w:rsidR="00292994" w:rsidRPr="00B63348" w:rsidRDefault="000C1839">
      <w:pPr>
        <w:pStyle w:val="affb"/>
      </w:pPr>
      <w:r>
        <w:rPr>
          <w:color w:val="7030A0"/>
        </w:rPr>
        <w:t>3</w:t>
      </w:r>
      <w:r w:rsidR="00B63348" w:rsidRPr="00B63348">
        <w:rPr>
          <w:color w:val="7030A0"/>
        </w:rPr>
        <w:t>. There is two requirements in one paragraph, no atomicity.</w:t>
      </w:r>
    </w:p>
  </w:comment>
  <w:comment w:id="9" w:author="Автор" w:initials="A">
    <w:p w14:paraId="47A036FE" w14:textId="60EEA526" w:rsidR="00B63348" w:rsidRDefault="00B63348">
      <w:pPr>
        <w:pStyle w:val="affb"/>
      </w:pPr>
      <w:r>
        <w:rPr>
          <w:rStyle w:val="affa"/>
        </w:rPr>
        <w:annotationRef/>
      </w:r>
      <w:r w:rsidRPr="00B63348">
        <w:rPr>
          <w:color w:val="7030A0"/>
        </w:rPr>
        <w:t xml:space="preserve">There is </w:t>
      </w:r>
      <w:r w:rsidR="00BC4B56">
        <w:rPr>
          <w:color w:val="7030A0"/>
        </w:rPr>
        <w:t>a problem with completeness</w:t>
      </w:r>
      <w:r w:rsidRPr="00B63348">
        <w:rPr>
          <w:color w:val="7030A0"/>
        </w:rPr>
        <w:t>.</w:t>
      </w:r>
    </w:p>
    <w:p w14:paraId="2C09769A" w14:textId="79B248CF" w:rsidR="00B63348" w:rsidRDefault="00B63348">
      <w:pPr>
        <w:pStyle w:val="affb"/>
      </w:pPr>
      <w:r>
        <w:t>Should founded files be displayed as a table</w:t>
      </w:r>
      <w:r w:rsidRPr="003C4B82">
        <w:t>?</w:t>
      </w:r>
    </w:p>
  </w:comment>
  <w:comment w:id="10" w:author="Автор" w:initials="A">
    <w:p w14:paraId="16C20056" w14:textId="16E8166A" w:rsidR="00BF4D3F" w:rsidRDefault="00BF4D3F" w:rsidP="00BF4D3F">
      <w:pPr>
        <w:pStyle w:val="affb"/>
      </w:pPr>
      <w:r>
        <w:rPr>
          <w:rStyle w:val="affa"/>
        </w:rPr>
        <w:annotationRef/>
      </w:r>
      <w:r w:rsidR="000C1839">
        <w:t>-</w:t>
      </w:r>
      <w:r>
        <w:t xml:space="preserve">Is it final list of available types of files and </w:t>
      </w:r>
      <w:r>
        <w:t>extension</w:t>
      </w:r>
      <w:r w:rsidRPr="00BF4D3F">
        <w:t>?</w:t>
      </w:r>
    </w:p>
    <w:p w14:paraId="5CFFE27B" w14:textId="087906CB" w:rsidR="00BF4D3F" w:rsidRDefault="000C1839" w:rsidP="00BF4D3F">
      <w:pPr>
        <w:pStyle w:val="affb"/>
      </w:pPr>
      <w:r>
        <w:t>-</w:t>
      </w:r>
      <w:proofErr w:type="gramStart"/>
      <w:r w:rsidR="00BF4D3F">
        <w:t>Should  ‘</w:t>
      </w:r>
      <w:proofErr w:type="gramEnd"/>
      <w:r w:rsidR="00BF4D3F">
        <w:t>*.pptx ‘ and ‘*.txt’</w:t>
      </w:r>
      <w:r w:rsidR="00596BE9" w:rsidRPr="00596BE9">
        <w:t xml:space="preserve"> </w:t>
      </w:r>
      <w:r w:rsidR="00596BE9">
        <w:t xml:space="preserve">‘*.jpg’  extensions </w:t>
      </w:r>
      <w:r w:rsidR="00BF4D3F">
        <w:t xml:space="preserve"> be available?</w:t>
      </w:r>
    </w:p>
    <w:p w14:paraId="344F9A97" w14:textId="566346CE" w:rsidR="000C1839" w:rsidRDefault="000C1839" w:rsidP="00BF4D3F">
      <w:pPr>
        <w:pStyle w:val="affb"/>
      </w:pPr>
      <w:r w:rsidRPr="000C1839">
        <w:rPr>
          <w:color w:val="7030A0"/>
        </w:rPr>
        <w:t>Inconsistenc</w:t>
      </w:r>
      <w:r>
        <w:rPr>
          <w:color w:val="7030A0"/>
        </w:rPr>
        <w:t xml:space="preserve">y: There are field “Items found” in the screenshots and it is not in requirements. Should we add it to requirements? </w:t>
      </w:r>
    </w:p>
  </w:comment>
  <w:comment w:id="11" w:author="Автор" w:initials="A">
    <w:p w14:paraId="421752AF" w14:textId="58E1255D" w:rsidR="00412FE8" w:rsidRDefault="00412FE8">
      <w:pPr>
        <w:pStyle w:val="affb"/>
      </w:pPr>
      <w:r>
        <w:rPr>
          <w:rStyle w:val="affa"/>
        </w:rPr>
        <w:annotationRef/>
      </w:r>
      <w:r w:rsidR="002F6ECE" w:rsidRPr="00F3415B">
        <w:rPr>
          <w:color w:val="7030A0"/>
        </w:rPr>
        <w:t>There is no completeness</w:t>
      </w:r>
      <w:r w:rsidR="002F6ECE">
        <w:t>.</w:t>
      </w:r>
    </w:p>
    <w:p w14:paraId="50634C9B" w14:textId="365CF248" w:rsidR="002F6ECE" w:rsidRPr="00D63658" w:rsidRDefault="002F6ECE" w:rsidP="002F6ECE">
      <w:pPr>
        <w:pStyle w:val="affb"/>
      </w:pPr>
      <w:r>
        <w:t xml:space="preserve">Is it the combo box a list of all available </w:t>
      </w:r>
      <w:r w:rsidR="00D63658" w:rsidRPr="00D63658">
        <w:t>file extension</w:t>
      </w:r>
      <w:r w:rsidR="00D63658">
        <w:t xml:space="preserve">s or </w:t>
      </w:r>
      <w:r w:rsidR="00D63658" w:rsidRPr="0095410D">
        <w:t xml:space="preserve">a </w:t>
      </w:r>
      <w:r w:rsidR="0095410D">
        <w:t xml:space="preserve">list to </w:t>
      </w:r>
      <w:r w:rsidR="00D63658">
        <w:t>choose type of files</w:t>
      </w:r>
      <w:r w:rsidR="00F3415B">
        <w:t xml:space="preserve"> from </w:t>
      </w:r>
      <w:r w:rsidR="00F3415B" w:rsidRPr="0052276B">
        <w:t>drop-down menu</w:t>
      </w:r>
      <w:r w:rsidR="00D63658">
        <w:t xml:space="preserve"> </w:t>
      </w:r>
      <w:r w:rsidR="00D63658">
        <w:t xml:space="preserve">at first and </w:t>
      </w:r>
      <w:r w:rsidR="00F3415B">
        <w:t>after this</w:t>
      </w:r>
      <w:r w:rsidR="00D63658">
        <w:t xml:space="preserve"> </w:t>
      </w:r>
      <w:r w:rsidR="0095410D">
        <w:t xml:space="preserve">to </w:t>
      </w:r>
      <w:r w:rsidR="00D63658">
        <w:t xml:space="preserve">choose a file </w:t>
      </w:r>
      <w:r w:rsidR="00F3415B">
        <w:t xml:space="preserve">extension from another </w:t>
      </w:r>
      <w:r w:rsidR="00F3415B" w:rsidRPr="0052276B">
        <w:t>drop-down menu</w:t>
      </w:r>
      <w:r w:rsidR="00F3415B">
        <w:t>?</w:t>
      </w:r>
    </w:p>
  </w:comment>
  <w:comment w:id="20" w:author="Автор" w:initials="A">
    <w:p w14:paraId="7450D454" w14:textId="3AA3F3DA" w:rsidR="005B4156" w:rsidRPr="00BF4D3F" w:rsidRDefault="005B4156" w:rsidP="00BF4D3F">
      <w:pPr>
        <w:pStyle w:val="affb"/>
      </w:pPr>
      <w:r>
        <w:rPr>
          <w:rStyle w:val="affa"/>
        </w:rPr>
        <w:annotationRef/>
      </w:r>
      <w:r w:rsidR="00BF4D3F" w:rsidRPr="00BF4D3F">
        <w:rPr>
          <w:color w:val="7030A0"/>
        </w:rPr>
        <w:t>Incorrectness.</w:t>
      </w:r>
      <w:r w:rsidR="00BF4D3F" w:rsidRPr="00BF4D3F">
        <w:rPr>
          <w:color w:val="7030A0"/>
        </w:rPr>
        <w:t xml:space="preserve">  “</w:t>
      </w:r>
      <w:r w:rsidR="00BF4D3F" w:rsidRPr="00BF4D3F">
        <w:rPr>
          <w:rFonts w:ascii="Arial" w:hAnsi="Arial" w:cs="Arial"/>
          <w:color w:val="7030A0"/>
          <w:sz w:val="24"/>
          <w:szCs w:val="24"/>
        </w:rPr>
        <w:t>*.</w:t>
      </w:r>
      <w:r w:rsidR="00BF4D3F" w:rsidRPr="00BF4D3F">
        <w:rPr>
          <w:rFonts w:ascii="Arial" w:hAnsi="Arial" w:cs="Arial"/>
          <w:color w:val="7030A0"/>
          <w:sz w:val="24"/>
          <w:szCs w:val="24"/>
        </w:rPr>
        <w:t>” Should be there.</w:t>
      </w:r>
    </w:p>
  </w:comment>
  <w:comment w:id="26" w:author="Автор" w:initials="A">
    <w:p w14:paraId="4956BE88" w14:textId="6340B01F" w:rsidR="00BC4B56" w:rsidRPr="00BC4B56" w:rsidRDefault="003C4B82">
      <w:pPr>
        <w:pStyle w:val="affb"/>
      </w:pPr>
      <w:r>
        <w:rPr>
          <w:rStyle w:val="affa"/>
        </w:rPr>
        <w:annotationRef/>
      </w:r>
      <w:r w:rsidR="00BC4B56" w:rsidRPr="00BC4B56">
        <w:rPr>
          <w:color w:val="7030A0"/>
        </w:rPr>
        <w:t>I</w:t>
      </w:r>
      <w:r w:rsidR="00BC4B56" w:rsidRPr="002F6ECE">
        <w:rPr>
          <w:color w:val="7030A0"/>
        </w:rPr>
        <w:t>nconsistency</w:t>
      </w:r>
      <w:r w:rsidR="00BC4B56">
        <w:rPr>
          <w:color w:val="7030A0"/>
        </w:rPr>
        <w:t>.</w:t>
      </w:r>
    </w:p>
    <w:p w14:paraId="4956C615" w14:textId="20F09A28" w:rsidR="003C4B82" w:rsidRPr="000533EA" w:rsidRDefault="003C4B82">
      <w:pPr>
        <w:pStyle w:val="affb"/>
      </w:pPr>
      <w:r>
        <w:t xml:space="preserve">The </w:t>
      </w:r>
      <w:r w:rsidR="007D3A84">
        <w:t>column</w:t>
      </w:r>
      <w:r>
        <w:t xml:space="preserve"> is in the screenshot, but there is no the </w:t>
      </w:r>
      <w:r w:rsidR="007D3A84">
        <w:t xml:space="preserve">column </w:t>
      </w:r>
      <w:r w:rsidRPr="003C4B82">
        <w:t>prescribed</w:t>
      </w:r>
      <w:r>
        <w:t xml:space="preserve"> in the requirements. </w:t>
      </w:r>
      <w:r w:rsidR="007D3A84">
        <w:t>H</w:t>
      </w:r>
      <w:r>
        <w:t>as to be</w:t>
      </w:r>
      <w:r w:rsidR="007D3A84">
        <w:t xml:space="preserve"> the column</w:t>
      </w:r>
      <w:r>
        <w:t xml:space="preserve"> existed</w:t>
      </w:r>
      <w:r w:rsidRPr="003C4B82">
        <w:t>?</w:t>
      </w:r>
      <w:r>
        <w:t xml:space="preserve"> If yes, how to name </w:t>
      </w:r>
      <w:r w:rsidR="007D3A84">
        <w:t>it</w:t>
      </w:r>
      <w:r>
        <w:t>: “#” or “number of files</w:t>
      </w:r>
      <w:r w:rsidR="000533EA">
        <w:t xml:space="preserve"> founded” or another variant</w:t>
      </w:r>
      <w:r w:rsidR="000533EA" w:rsidRPr="000533EA">
        <w:t>?</w:t>
      </w:r>
    </w:p>
  </w:comment>
  <w:comment w:id="27" w:author="Автор" w:initials="A">
    <w:p w14:paraId="2E9E6C1F" w14:textId="77777777" w:rsidR="00BC4B56" w:rsidRDefault="000533EA" w:rsidP="00BC4B56">
      <w:pPr>
        <w:pStyle w:val="affb"/>
      </w:pPr>
      <w:r>
        <w:rPr>
          <w:rStyle w:val="affa"/>
        </w:rPr>
        <w:annotationRef/>
      </w:r>
      <w:r w:rsidR="00BC4B56" w:rsidRPr="00B63348">
        <w:rPr>
          <w:color w:val="7030A0"/>
        </w:rPr>
        <w:t xml:space="preserve">There is </w:t>
      </w:r>
      <w:r w:rsidR="00BC4B56">
        <w:rPr>
          <w:color w:val="7030A0"/>
        </w:rPr>
        <w:t>a problem with completeness</w:t>
      </w:r>
      <w:r w:rsidR="00BC4B56" w:rsidRPr="00B63348">
        <w:rPr>
          <w:color w:val="7030A0"/>
        </w:rPr>
        <w:t>.</w:t>
      </w:r>
    </w:p>
    <w:p w14:paraId="20FA0140" w14:textId="50948A79" w:rsidR="000533EA" w:rsidRPr="00D21E73" w:rsidRDefault="00D21E73">
      <w:pPr>
        <w:pStyle w:val="affb"/>
      </w:pPr>
      <w:r>
        <w:t>Where should the first frame</w:t>
      </w:r>
      <w:r w:rsidR="000533EA">
        <w:t xml:space="preserve"> be displayed in the </w:t>
      </w:r>
      <w:r>
        <w:t>w</w:t>
      </w:r>
      <w:r w:rsidRPr="00D21E73">
        <w:t>orkspace?</w:t>
      </w:r>
    </w:p>
  </w:comment>
  <w:comment w:id="28" w:author="Автор" w:initials="A">
    <w:p w14:paraId="320EC420" w14:textId="65357230" w:rsidR="00D603CF" w:rsidRPr="008B4E77" w:rsidRDefault="00D603CF">
      <w:pPr>
        <w:pStyle w:val="affb"/>
      </w:pPr>
      <w:r>
        <w:rPr>
          <w:rStyle w:val="affa"/>
        </w:rPr>
        <w:annotationRef/>
      </w:r>
      <w:r w:rsidR="00292994">
        <w:t xml:space="preserve">Should be </w:t>
      </w:r>
      <w:r w:rsidR="008B4E77">
        <w:t xml:space="preserve">a </w:t>
      </w:r>
      <w:r w:rsidR="00292994">
        <w:t>notification for user in this case? If yes</w:t>
      </w:r>
      <w:r w:rsidR="00113F29">
        <w:t>,</w:t>
      </w:r>
      <w:r w:rsidR="008B4E77">
        <w:t xml:space="preserve"> </w:t>
      </w:r>
      <w:proofErr w:type="gramStart"/>
      <w:r w:rsidR="008B4E77">
        <w:t>Is</w:t>
      </w:r>
      <w:proofErr w:type="gramEnd"/>
      <w:r w:rsidR="008B4E77">
        <w:t xml:space="preserve"> it</w:t>
      </w:r>
      <w:r w:rsidR="00B6366E" w:rsidRPr="00B6366E">
        <w:t xml:space="preserve"> </w:t>
      </w:r>
      <w:r w:rsidR="00B6366E">
        <w:t xml:space="preserve">good enough: </w:t>
      </w:r>
      <w:r w:rsidR="008B4E77">
        <w:t xml:space="preserve">“Expected overall operation time exceeds 1 hour. Please, decrease the depth of directory”? </w:t>
      </w:r>
    </w:p>
  </w:comment>
  <w:comment w:id="29" w:author="Автор" w:initials="A">
    <w:p w14:paraId="14A0CE4A" w14:textId="44E4828A" w:rsidR="00596BE9" w:rsidRDefault="00113F29" w:rsidP="00113F29">
      <w:pPr>
        <w:pStyle w:val="affb"/>
      </w:pPr>
      <w:r>
        <w:rPr>
          <w:rStyle w:val="affa"/>
        </w:rPr>
        <w:annotationRef/>
      </w:r>
      <w:r w:rsidR="00596BE9" w:rsidRPr="00596BE9">
        <w:rPr>
          <w:color w:val="7030A0"/>
        </w:rPr>
        <w:t>There is no completeness.</w:t>
      </w:r>
    </w:p>
    <w:p w14:paraId="2F430D28" w14:textId="77777777" w:rsidR="00832CF7" w:rsidRDefault="00113F29" w:rsidP="00367ED7">
      <w:pPr>
        <w:pStyle w:val="affb"/>
      </w:pPr>
      <w:r>
        <w:rPr>
          <w:rStyle w:val="affa"/>
        </w:rPr>
        <w:annotationRef/>
      </w:r>
      <w:r>
        <w:t xml:space="preserve">Should language support be </w:t>
      </w:r>
      <w:r w:rsidRPr="00B6366E">
        <w:t xml:space="preserve">implemented </w:t>
      </w:r>
      <w:r>
        <w:t xml:space="preserve">as </w:t>
      </w:r>
      <w:r w:rsidRPr="00056434">
        <w:t xml:space="preserve">menu command line </w:t>
      </w:r>
      <w:r>
        <w:t>“language” (as it is at screenshot</w:t>
      </w:r>
      <w:proofErr w:type="gramStart"/>
      <w:r>
        <w:t>) ?</w:t>
      </w:r>
      <w:proofErr w:type="gramEnd"/>
      <w:r>
        <w:t xml:space="preserve"> </w:t>
      </w:r>
    </w:p>
    <w:p w14:paraId="7D7D6673" w14:textId="30C76679" w:rsidR="00113F29" w:rsidRDefault="00367ED7" w:rsidP="00367ED7">
      <w:pPr>
        <w:pStyle w:val="affb"/>
      </w:pPr>
      <w:r>
        <w:t>How should it be looked like</w:t>
      </w:r>
      <w:r w:rsidRPr="00367ED7">
        <w:t xml:space="preserve">: </w:t>
      </w:r>
      <w:r w:rsidRPr="0052276B">
        <w:t>drop-down menu</w:t>
      </w:r>
      <w:r>
        <w:t xml:space="preserve"> or another variant</w:t>
      </w:r>
      <w:r w:rsidR="00832CF7">
        <w:t xml:space="preserve"> of menu</w:t>
      </w:r>
      <w:r>
        <w:t>?</w:t>
      </w:r>
    </w:p>
    <w:p w14:paraId="245CA15B" w14:textId="3D93F7CC" w:rsidR="00832CF7" w:rsidRPr="00367ED7" w:rsidRDefault="00832CF7" w:rsidP="00367ED7">
      <w:pPr>
        <w:pStyle w:val="affb"/>
      </w:pPr>
      <w:r>
        <w:t>Is another kind of options to support?</w:t>
      </w:r>
    </w:p>
    <w:p w14:paraId="1FF729E1" w14:textId="535C4E39" w:rsidR="00113F29" w:rsidRPr="00367ED7" w:rsidRDefault="00367ED7">
      <w:pPr>
        <w:pStyle w:val="affb"/>
      </w:pPr>
      <w:r w:rsidRPr="00367ED7">
        <w:t xml:space="preserve"> </w:t>
      </w:r>
    </w:p>
  </w:comment>
  <w:comment w:id="30" w:author="Автор" w:initials="A">
    <w:p w14:paraId="7B86CB39" w14:textId="0E7AA4CF" w:rsidR="003E5C06" w:rsidRDefault="003E5C06">
      <w:pPr>
        <w:pStyle w:val="affb"/>
      </w:pPr>
      <w:r>
        <w:rPr>
          <w:rStyle w:val="affa"/>
        </w:rPr>
        <w:annotationRef/>
      </w:r>
      <w:r w:rsidR="000C1839" w:rsidRPr="000C1839">
        <w:t>I</w:t>
      </w:r>
      <w:r w:rsidR="00B6366E" w:rsidRPr="000C1839">
        <w:t>s means</w:t>
      </w:r>
      <w:r w:rsidR="000C1839" w:rsidRPr="000C1839">
        <w:t xml:space="preserve"> language for interface? In the case there need to be only one language</w:t>
      </w:r>
      <w:r w:rsidR="00B6366E" w:rsidRPr="000C1839">
        <w:t xml:space="preserve"> What language, Russian or English, should be?</w:t>
      </w:r>
    </w:p>
    <w:p w14:paraId="12114855" w14:textId="17E99BF3" w:rsidR="000C1839" w:rsidRDefault="000C1839">
      <w:pPr>
        <w:pStyle w:val="affb"/>
      </w:pPr>
      <w:r>
        <w:t>Or it is means there need to be downloaded languages?</w:t>
      </w:r>
    </w:p>
  </w:comment>
  <w:comment w:id="31" w:author="Автор" w:initials="A">
    <w:p w14:paraId="50D6D6D3" w14:textId="5AC8CF13" w:rsidR="00832CF7" w:rsidRPr="004A3034" w:rsidRDefault="00113F29">
      <w:pPr>
        <w:pStyle w:val="affb"/>
      </w:pPr>
      <w:r>
        <w:rPr>
          <w:rStyle w:val="affa"/>
        </w:rPr>
        <w:annotationRef/>
      </w:r>
      <w:r w:rsidR="00832CF7" w:rsidRPr="00832CF7">
        <w:rPr>
          <w:color w:val="7030A0"/>
        </w:rPr>
        <w:t>Incompleteness.</w:t>
      </w:r>
      <w:r w:rsidR="00832CF7">
        <w:rPr>
          <w:color w:val="7030A0"/>
        </w:rPr>
        <w:t xml:space="preserve"> What languages should be available</w:t>
      </w:r>
    </w:p>
    <w:p w14:paraId="587711E6" w14:textId="6A0FEEEE" w:rsidR="00832CF7" w:rsidRPr="0052276B" w:rsidRDefault="00113F29">
      <w:pPr>
        <w:pStyle w:val="affb"/>
      </w:pPr>
      <w:r>
        <w:t xml:space="preserve">Should it be implemented as </w:t>
      </w:r>
      <w:r w:rsidR="0052276B" w:rsidRPr="0052276B">
        <w:t xml:space="preserve">drop-down menu </w:t>
      </w:r>
      <w:r w:rsidR="0052276B">
        <w:t xml:space="preserve">or </w:t>
      </w:r>
      <w:r w:rsidR="0052276B" w:rsidRPr="0052276B">
        <w:t xml:space="preserve">radio button, </w:t>
      </w:r>
      <w:r w:rsidR="0052276B">
        <w:t>or you have another special requirement for the menu?</w:t>
      </w:r>
    </w:p>
  </w:comment>
  <w:comment w:id="32" w:author="Автор" w:initials="A">
    <w:p w14:paraId="625DAC59" w14:textId="660E8984" w:rsidR="004A3034" w:rsidRPr="000C1839" w:rsidRDefault="0052276B">
      <w:pPr>
        <w:pStyle w:val="affb"/>
      </w:pPr>
      <w:r>
        <w:rPr>
          <w:rStyle w:val="affa"/>
        </w:rPr>
        <w:annotationRef/>
      </w:r>
      <w:r w:rsidR="004A3034" w:rsidRPr="000C1839">
        <w:rPr>
          <w:color w:val="7030A0"/>
        </w:rPr>
        <w:t>Incompleteness</w:t>
      </w:r>
    </w:p>
    <w:p w14:paraId="3B1AB616" w14:textId="24CE7AC1" w:rsidR="0052276B" w:rsidRDefault="0052276B">
      <w:pPr>
        <w:pStyle w:val="affb"/>
        <w:rPr>
          <w:lang w:val="ru-RU"/>
        </w:rPr>
      </w:pPr>
      <w:r w:rsidRPr="000C1839">
        <w:t>Is there are special menu command line for logging</w:t>
      </w:r>
      <w:r w:rsidR="000C1839">
        <w:t xml:space="preserve"> or it is in “Main” menu? </w:t>
      </w:r>
    </w:p>
    <w:p w14:paraId="2047FDCE" w14:textId="35624648" w:rsidR="000C1839" w:rsidRPr="000C1839" w:rsidRDefault="000C1839">
      <w:pPr>
        <w:pStyle w:val="affb"/>
      </w:pPr>
      <w:r>
        <w:t>In what format the history need to be written? Is it txt file or in a database?</w:t>
      </w:r>
    </w:p>
  </w:comment>
  <w:comment w:id="33" w:author="Автор" w:initials="A">
    <w:p w14:paraId="03FD27D0" w14:textId="7E1D2E4F" w:rsidR="00192093" w:rsidRPr="00192093" w:rsidRDefault="003E5C06">
      <w:pPr>
        <w:pStyle w:val="affb"/>
        <w:rPr>
          <w:color w:val="7030A0"/>
        </w:rPr>
      </w:pPr>
      <w:r>
        <w:rPr>
          <w:rStyle w:val="affa"/>
        </w:rPr>
        <w:annotationRef/>
      </w:r>
      <w:r w:rsidR="00192093" w:rsidRPr="00192093">
        <w:rPr>
          <w:color w:val="7030A0"/>
        </w:rPr>
        <w:t>It is a problem with correctness.</w:t>
      </w:r>
    </w:p>
    <w:p w14:paraId="1BC88F15" w14:textId="1807F2E0" w:rsidR="003E5C06" w:rsidRPr="001F7166" w:rsidRDefault="0052276B">
      <w:pPr>
        <w:pStyle w:val="affb"/>
      </w:pPr>
      <w:r>
        <w:t>Is it a misprint</w:t>
      </w:r>
      <w:r w:rsidRPr="00184D0A">
        <w:t xml:space="preserve">? </w:t>
      </w:r>
      <w:r>
        <w:t>Did you keep in mind “</w:t>
      </w:r>
      <w:r>
        <w:t>FS</w:t>
      </w:r>
      <w:r>
        <w:t>”</w:t>
      </w:r>
      <w:r w:rsidR="001F7166">
        <w:t>?</w:t>
      </w:r>
    </w:p>
  </w:comment>
  <w:comment w:id="34" w:author="Автор" w:initials="A">
    <w:p w14:paraId="2767E269" w14:textId="77777777" w:rsidR="00063BA3" w:rsidRPr="00063BA3" w:rsidRDefault="003E5C06" w:rsidP="004A3034">
      <w:pPr>
        <w:pStyle w:val="affb"/>
        <w:rPr>
          <w:color w:val="7030A0"/>
        </w:rPr>
      </w:pPr>
      <w:r>
        <w:rPr>
          <w:rStyle w:val="affa"/>
        </w:rPr>
        <w:annotationRef/>
      </w:r>
      <w:r w:rsidR="004A3034" w:rsidRPr="00063BA3">
        <w:rPr>
          <w:color w:val="7030A0"/>
        </w:rPr>
        <w:t xml:space="preserve">Ambiguousness. </w:t>
      </w:r>
    </w:p>
    <w:p w14:paraId="6CF2CD0F" w14:textId="12EE5701" w:rsidR="00063BA3" w:rsidRPr="00063BA3" w:rsidRDefault="00063BA3" w:rsidP="00063BA3">
      <w:pPr>
        <w:pStyle w:val="affb"/>
        <w:ind w:firstLine="720"/>
        <w:rPr>
          <w:color w:val="7030A0"/>
        </w:rPr>
      </w:pPr>
      <w:r w:rsidRPr="00063BA3">
        <w:rPr>
          <w:color w:val="7030A0"/>
        </w:rPr>
        <w:t xml:space="preserve">   </w:t>
      </w:r>
      <w:r w:rsidR="004A3034" w:rsidRPr="00063BA3">
        <w:rPr>
          <w:color w:val="7030A0"/>
        </w:rPr>
        <w:t>“log size” is for one operation or for total history of user’s operations?</w:t>
      </w:r>
    </w:p>
    <w:p w14:paraId="5C8C6F71" w14:textId="77777777" w:rsidR="00063BA3" w:rsidRPr="00063BA3" w:rsidRDefault="00063BA3" w:rsidP="00063BA3">
      <w:pPr>
        <w:pStyle w:val="affb"/>
        <w:ind w:firstLine="720"/>
        <w:rPr>
          <w:color w:val="7030A0"/>
        </w:rPr>
      </w:pPr>
    </w:p>
    <w:p w14:paraId="2E850F14" w14:textId="53F1ED33" w:rsidR="004A3034" w:rsidRPr="00063BA3" w:rsidRDefault="00063BA3" w:rsidP="004A3034">
      <w:pPr>
        <w:pStyle w:val="affb"/>
        <w:rPr>
          <w:color w:val="7030A0"/>
        </w:rPr>
      </w:pPr>
      <w:r w:rsidRPr="00063BA3">
        <w:rPr>
          <w:color w:val="7030A0"/>
        </w:rPr>
        <w:t xml:space="preserve">    For bought situation the believe </w:t>
      </w:r>
      <w:r w:rsidRPr="00063BA3">
        <w:rPr>
          <w:color w:val="7030A0"/>
        </w:rPr>
        <w:t>it will be better for product not to lose a logging information</w:t>
      </w:r>
      <w:r w:rsidRPr="00063BA3">
        <w:rPr>
          <w:color w:val="7030A0"/>
        </w:rPr>
        <w:t>.</w:t>
      </w:r>
    </w:p>
    <w:p w14:paraId="0325A0A9" w14:textId="77777777" w:rsidR="00063BA3" w:rsidRPr="00063BA3" w:rsidRDefault="00063BA3" w:rsidP="004A3034">
      <w:pPr>
        <w:pStyle w:val="affb"/>
        <w:rPr>
          <w:color w:val="7030A0"/>
        </w:rPr>
      </w:pPr>
    </w:p>
    <w:p w14:paraId="36BDC4ED" w14:textId="04630AAC" w:rsidR="004A3034" w:rsidRPr="00063BA3" w:rsidRDefault="00063BA3" w:rsidP="004A3034">
      <w:pPr>
        <w:pStyle w:val="affb"/>
        <w:rPr>
          <w:color w:val="7030A0"/>
        </w:rPr>
      </w:pPr>
      <w:r w:rsidRPr="00063BA3">
        <w:rPr>
          <w:color w:val="7030A0"/>
        </w:rPr>
        <w:t xml:space="preserve">   </w:t>
      </w:r>
      <w:r w:rsidR="004A3034" w:rsidRPr="00063BA3">
        <w:rPr>
          <w:color w:val="7030A0"/>
        </w:rPr>
        <w:t xml:space="preserve">In the first case, we suggest to notify user about the size </w:t>
      </w:r>
      <w:r w:rsidRPr="00063BA3">
        <w:rPr>
          <w:color w:val="7030A0"/>
        </w:rPr>
        <w:t>of the log and ask to choose what to do: continue the process or cancel.</w:t>
      </w:r>
      <w:r w:rsidR="004A3034" w:rsidRPr="00063BA3">
        <w:rPr>
          <w:color w:val="7030A0"/>
        </w:rPr>
        <w:t xml:space="preserve"> </w:t>
      </w:r>
    </w:p>
    <w:p w14:paraId="3E2B526E" w14:textId="77777777" w:rsidR="00063BA3" w:rsidRPr="00063BA3" w:rsidRDefault="00063BA3" w:rsidP="004A3034">
      <w:pPr>
        <w:pStyle w:val="affb"/>
        <w:rPr>
          <w:color w:val="7030A0"/>
        </w:rPr>
      </w:pPr>
    </w:p>
    <w:p w14:paraId="7825EC78" w14:textId="345AD7FC" w:rsidR="003E5C06" w:rsidRDefault="00063BA3">
      <w:pPr>
        <w:pStyle w:val="affb"/>
        <w:rPr>
          <w:color w:val="7030A0"/>
        </w:rPr>
      </w:pPr>
      <w:r w:rsidRPr="00063BA3">
        <w:rPr>
          <w:color w:val="7030A0"/>
        </w:rPr>
        <w:t xml:space="preserve">   In the second case, we suggest to </w:t>
      </w:r>
      <w:r w:rsidRPr="00063BA3">
        <w:rPr>
          <w:color w:val="7030A0"/>
        </w:rPr>
        <w:t>notify user to clean history in each following log records after 800 kB</w:t>
      </w:r>
      <w:r w:rsidRPr="00063BA3">
        <w:rPr>
          <w:color w:val="7030A0"/>
        </w:rPr>
        <w:t>. And only after the processes stop logging, when the log size exceeds 1 MB.</w:t>
      </w:r>
    </w:p>
    <w:p w14:paraId="1C1CB5D7" w14:textId="5441DE22" w:rsidR="00063BA3" w:rsidRPr="00376F00" w:rsidRDefault="00063BA3">
      <w:pPr>
        <w:pStyle w:val="affb"/>
        <w:rPr>
          <w:color w:val="7030A0"/>
          <w:lang w:val="ru-RU"/>
        </w:rPr>
      </w:pPr>
      <w:r>
        <w:rPr>
          <w:color w:val="7030A0"/>
        </w:rPr>
        <w:tab/>
        <w:t>If you agree for notification, let’s discuss how the form should look like.</w:t>
      </w:r>
    </w:p>
  </w:comment>
  <w:comment w:id="35" w:author="Автор" w:initials="A">
    <w:p w14:paraId="02B8B56B" w14:textId="42A41847" w:rsidR="00376F00" w:rsidRDefault="003E5C06">
      <w:pPr>
        <w:pStyle w:val="affb"/>
      </w:pPr>
      <w:r>
        <w:rPr>
          <w:rStyle w:val="affa"/>
        </w:rPr>
        <w:annotationRef/>
      </w:r>
      <w:r w:rsidR="00376F00" w:rsidRPr="00376F00">
        <w:rPr>
          <w:color w:val="7030A0"/>
        </w:rPr>
        <w:t xml:space="preserve">Inconsistency. </w:t>
      </w:r>
    </w:p>
    <w:p w14:paraId="79BC992A" w14:textId="37CC6D98" w:rsidR="00376F00" w:rsidRDefault="003E5C06">
      <w:pPr>
        <w:pStyle w:val="affb"/>
        <w:rPr>
          <w:rFonts w:ascii="Arial" w:hAnsi="Arial" w:cs="Arial"/>
          <w:sz w:val="24"/>
          <w:szCs w:val="24"/>
        </w:rPr>
      </w:pPr>
      <w:r>
        <w:t>Should be the section at the bottom of screen named</w:t>
      </w:r>
      <w:r w:rsidR="00D603CF">
        <w:t xml:space="preserve"> </w:t>
      </w:r>
      <w:r w:rsidR="00D603CF" w:rsidRPr="00376F00">
        <w:rPr>
          <w:rFonts w:ascii="Arial" w:hAnsi="Arial" w:cs="Arial"/>
          <w:sz w:val="24"/>
          <w:szCs w:val="24"/>
        </w:rPr>
        <w:t>“Currently analyzing”</w:t>
      </w:r>
      <w:r w:rsidR="00376F00">
        <w:rPr>
          <w:rFonts w:ascii="Arial" w:hAnsi="Arial" w:cs="Arial"/>
          <w:sz w:val="24"/>
          <w:szCs w:val="24"/>
        </w:rPr>
        <w:t>?</w:t>
      </w:r>
      <w:r w:rsidR="00D603CF" w:rsidRPr="00376F00">
        <w:rPr>
          <w:rFonts w:ascii="Arial" w:hAnsi="Arial" w:cs="Arial"/>
          <w:sz w:val="24"/>
          <w:szCs w:val="24"/>
        </w:rPr>
        <w:t xml:space="preserve"> (There is no the </w:t>
      </w:r>
      <w:r w:rsidR="00376F00" w:rsidRPr="00376F00">
        <w:rPr>
          <w:rFonts w:ascii="Arial" w:hAnsi="Arial" w:cs="Arial"/>
          <w:sz w:val="24"/>
          <w:szCs w:val="24"/>
        </w:rPr>
        <w:t xml:space="preserve">named </w:t>
      </w:r>
      <w:r w:rsidR="00D603CF" w:rsidRPr="00376F00">
        <w:rPr>
          <w:rFonts w:ascii="Arial" w:hAnsi="Arial" w:cs="Arial"/>
          <w:sz w:val="24"/>
          <w:szCs w:val="24"/>
        </w:rPr>
        <w:t>sec</w:t>
      </w:r>
      <w:r w:rsidR="00376F00" w:rsidRPr="00376F00">
        <w:rPr>
          <w:rFonts w:ascii="Arial" w:hAnsi="Arial" w:cs="Arial"/>
          <w:sz w:val="24"/>
          <w:szCs w:val="24"/>
        </w:rPr>
        <w:t>tion on the screenshot, there is only section without name.</w:t>
      </w:r>
      <w:r w:rsidR="00376F00">
        <w:rPr>
          <w:rFonts w:ascii="Arial" w:hAnsi="Arial" w:cs="Arial"/>
          <w:sz w:val="24"/>
          <w:szCs w:val="24"/>
        </w:rPr>
        <w:t xml:space="preserve"> </w:t>
      </w:r>
      <w:r w:rsidR="00376F00" w:rsidRPr="00376F00">
        <w:rPr>
          <w:rFonts w:ascii="Arial" w:hAnsi="Arial" w:cs="Arial"/>
          <w:sz w:val="24"/>
          <w:szCs w:val="24"/>
        </w:rPr>
        <w:t>Is that section you talk about?).</w:t>
      </w:r>
    </w:p>
    <w:p w14:paraId="38952501" w14:textId="77777777" w:rsidR="00376F00" w:rsidRPr="00376F00" w:rsidRDefault="00376F00">
      <w:pPr>
        <w:pStyle w:val="affb"/>
      </w:pPr>
    </w:p>
    <w:p w14:paraId="61EDC19C" w14:textId="2FFC3651" w:rsidR="003E5C06" w:rsidRPr="00376F00" w:rsidRDefault="00376F00">
      <w:pPr>
        <w:pStyle w:val="affb"/>
      </w:pPr>
      <w:r w:rsidRPr="00376F00">
        <w:rPr>
          <w:rFonts w:ascii="Arial" w:hAnsi="Arial" w:cs="Arial"/>
          <w:sz w:val="24"/>
          <w:szCs w:val="24"/>
        </w:rPr>
        <w:t xml:space="preserve"> If yes, what text font to use? Does the text have modification and</w:t>
      </w:r>
      <w:r>
        <w:rPr>
          <w:rFonts w:ascii="Arial" w:hAnsi="Arial" w:cs="Arial"/>
          <w:sz w:val="24"/>
          <w:szCs w:val="24"/>
        </w:rPr>
        <w:t xml:space="preserve"> style fount like underline? </w:t>
      </w:r>
    </w:p>
  </w:comment>
  <w:comment w:id="36" w:author="Автор" w:initials="A">
    <w:p w14:paraId="615DC639" w14:textId="392FF0AC" w:rsidR="00412FE8" w:rsidRDefault="00412FE8">
      <w:pPr>
        <w:pStyle w:val="affb"/>
      </w:pPr>
      <w:r>
        <w:rPr>
          <w:rStyle w:val="affa"/>
        </w:rPr>
        <w:annotationRef/>
      </w:r>
      <w:r w:rsidR="000C1839">
        <w:t>What file systems? Could we analyze your statistics and choose necessary file systems?</w:t>
      </w:r>
    </w:p>
  </w:comment>
  <w:comment w:id="37" w:author="Автор" w:initials="A">
    <w:p w14:paraId="456D6777" w14:textId="4FA34661" w:rsidR="00D603CF" w:rsidRPr="004A47AC" w:rsidRDefault="00D603CF">
      <w:pPr>
        <w:pStyle w:val="affb"/>
      </w:pPr>
      <w:r>
        <w:rPr>
          <w:rStyle w:val="affa"/>
        </w:rPr>
        <w:annotationRef/>
      </w:r>
      <w:r w:rsidR="004A47AC">
        <w:t>We recommend not to shutting down FS for data safety and to do the product more user friendly. We suggest to notify user that the file system is not supported through</w:t>
      </w:r>
      <w:r w:rsidR="004A47AC" w:rsidRPr="004A47AC">
        <w:t xml:space="preserve"> </w:t>
      </w:r>
      <w:r w:rsidR="004A47AC">
        <w:t>popup window.</w:t>
      </w:r>
      <w:r w:rsidR="004A47AC" w:rsidRPr="004A47AC">
        <w:t xml:space="preserve"> </w:t>
      </w:r>
      <w:r w:rsidR="004A47AC">
        <w:t>If you agree, how the window should be l</w:t>
      </w:r>
      <w:r w:rsidR="0021159E">
        <w:t>ooked like?</w:t>
      </w:r>
    </w:p>
  </w:comment>
  <w:comment w:id="38" w:author="Автор" w:initials="A">
    <w:p w14:paraId="11271115" w14:textId="6C7AAC14" w:rsidR="00184D0A" w:rsidRDefault="00184D0A">
      <w:pPr>
        <w:pStyle w:val="affb"/>
        <w:rPr>
          <w:color w:val="7030A0"/>
        </w:rPr>
      </w:pPr>
      <w:r>
        <w:rPr>
          <w:rStyle w:val="affa"/>
        </w:rPr>
        <w:annotationRef/>
      </w:r>
      <w:r w:rsidR="0021159E" w:rsidRPr="0021159E">
        <w:rPr>
          <w:color w:val="7030A0"/>
        </w:rPr>
        <w:t>Incompleteness and unclearness</w:t>
      </w:r>
      <w:r w:rsidR="0021159E">
        <w:rPr>
          <w:color w:val="7030A0"/>
        </w:rPr>
        <w:t>.</w:t>
      </w:r>
    </w:p>
    <w:p w14:paraId="39287DCB" w14:textId="02619CDB" w:rsidR="0021159E" w:rsidRDefault="0021159E">
      <w:pPr>
        <w:pStyle w:val="affb"/>
      </w:pPr>
      <w:r>
        <w:t>For what purposes the network support is expected to be used?</w:t>
      </w:r>
    </w:p>
    <w:p w14:paraId="75CB2412" w14:textId="160D6DA0" w:rsidR="0021159E" w:rsidRDefault="0079601B">
      <w:pPr>
        <w:pStyle w:val="affb"/>
      </w:pPr>
      <w:r>
        <w:t>Should a menu “Network support” be at the command line?</w:t>
      </w:r>
      <w:r w:rsidR="000C1839">
        <w:t xml:space="preserve"> If yes. What command should be where?</w:t>
      </w:r>
    </w:p>
  </w:comment>
  <w:comment w:id="39" w:author="Автор" w:initials="A">
    <w:p w14:paraId="22C705BB" w14:textId="77777777" w:rsidR="007D3A84" w:rsidRDefault="007D3A84" w:rsidP="00D21E73">
      <w:pPr>
        <w:pStyle w:val="affb"/>
        <w:numPr>
          <w:ilvl w:val="0"/>
          <w:numId w:val="42"/>
        </w:numPr>
      </w:pPr>
      <w:r>
        <w:rPr>
          <w:rStyle w:val="affa"/>
        </w:rPr>
        <w:annotationRef/>
      </w:r>
      <w:r w:rsidR="00D21E73" w:rsidRPr="00D21E73">
        <w:t xml:space="preserve"> </w:t>
      </w:r>
      <w:r w:rsidR="00D21E73">
        <w:t>According to requirement 5e “</w:t>
      </w:r>
      <w:proofErr w:type="spellStart"/>
      <w:r w:rsidR="00D21E73" w:rsidRPr="00D21E73">
        <w:rPr>
          <w:strike/>
        </w:rPr>
        <w:t>DateTime</w:t>
      </w:r>
      <w:proofErr w:type="spellEnd"/>
      <w:r w:rsidR="00D21E73">
        <w:t xml:space="preserve">” “Creation </w:t>
      </w:r>
      <w:proofErr w:type="spellStart"/>
      <w:r w:rsidR="00D21E73">
        <w:t>datetime</w:t>
      </w:r>
      <w:proofErr w:type="spellEnd"/>
      <w:r w:rsidR="00D21E73">
        <w:t xml:space="preserve">” </w:t>
      </w:r>
    </w:p>
    <w:p w14:paraId="120D54BF" w14:textId="2DBA8CFF" w:rsidR="007406C9" w:rsidRDefault="00D21E73" w:rsidP="004D7FD0">
      <w:pPr>
        <w:pStyle w:val="affb"/>
        <w:numPr>
          <w:ilvl w:val="0"/>
          <w:numId w:val="42"/>
        </w:numPr>
      </w:pPr>
      <w:r w:rsidRPr="004A47AC">
        <w:t xml:space="preserve"> </w:t>
      </w:r>
      <w:r w:rsidR="007406C9" w:rsidRPr="007406C9">
        <w:rPr>
          <w:color w:val="7030A0"/>
        </w:rPr>
        <w:t xml:space="preserve">Inconsistency </w:t>
      </w:r>
    </w:p>
    <w:p w14:paraId="5966560C" w14:textId="0D5878FA" w:rsidR="007406C9" w:rsidRDefault="007406C9" w:rsidP="007406C9">
      <w:pPr>
        <w:pStyle w:val="affb"/>
        <w:numPr>
          <w:ilvl w:val="0"/>
          <w:numId w:val="45"/>
        </w:numPr>
      </w:pPr>
      <w:r>
        <w:t xml:space="preserve"> According to 5a: </w:t>
      </w:r>
      <w:r>
        <w:t xml:space="preserve">The column is in the screenshot, but there is no the column </w:t>
      </w:r>
      <w:r w:rsidRPr="003C4B82">
        <w:t>prescribed</w:t>
      </w:r>
      <w:r>
        <w:t xml:space="preserve"> in the requirements. Has to be the column existed</w:t>
      </w:r>
      <w:r w:rsidRPr="003C4B82">
        <w:t>?</w:t>
      </w:r>
      <w:r>
        <w:t xml:space="preserve"> If yes, how to name it: “#” or “number of files founded” or another variant</w:t>
      </w:r>
      <w:r w:rsidRPr="000533EA">
        <w:t>?</w:t>
      </w:r>
    </w:p>
    <w:p w14:paraId="1625BC14" w14:textId="77777777" w:rsidR="007406C9" w:rsidRDefault="007406C9" w:rsidP="007406C9">
      <w:pPr>
        <w:pStyle w:val="affb"/>
        <w:numPr>
          <w:ilvl w:val="0"/>
          <w:numId w:val="45"/>
        </w:numPr>
      </w:pPr>
    </w:p>
    <w:p w14:paraId="03D8BCF6" w14:textId="3949245A" w:rsidR="007406C9" w:rsidRDefault="007406C9" w:rsidP="007406C9">
      <w:pPr>
        <w:pStyle w:val="affb"/>
        <w:numPr>
          <w:ilvl w:val="0"/>
          <w:numId w:val="45"/>
        </w:numPr>
      </w:pPr>
      <w:r>
        <w:t xml:space="preserve"> </w:t>
      </w:r>
      <w:r>
        <w:t>According t</w:t>
      </w:r>
      <w:r>
        <w:t xml:space="preserve">o 5f: </w:t>
      </w:r>
      <w:r>
        <w:t>Where should the first frame be displayed in the w</w:t>
      </w:r>
      <w:r w:rsidRPr="00D21E73">
        <w:t>orkspace?</w:t>
      </w:r>
    </w:p>
    <w:p w14:paraId="46047061" w14:textId="77777777" w:rsidR="007406C9" w:rsidRPr="004A47AC" w:rsidRDefault="007406C9" w:rsidP="007406C9">
      <w:pPr>
        <w:pStyle w:val="affb"/>
        <w:numPr>
          <w:ilvl w:val="0"/>
          <w:numId w:val="45"/>
        </w:numPr>
      </w:pPr>
    </w:p>
    <w:p w14:paraId="4833AC20" w14:textId="29AEFA93" w:rsidR="00B6366E" w:rsidRPr="000C1839" w:rsidRDefault="00B6366E" w:rsidP="00D21E73">
      <w:pPr>
        <w:pStyle w:val="affb"/>
        <w:numPr>
          <w:ilvl w:val="0"/>
          <w:numId w:val="42"/>
        </w:numPr>
      </w:pPr>
      <w:r>
        <w:t xml:space="preserve"> </w:t>
      </w:r>
      <w:r w:rsidR="000C1839">
        <w:t>What options is in the “Main” menu?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6E65A9" w15:done="0"/>
  <w15:commentEx w15:paraId="2B466F75" w15:done="0"/>
  <w15:commentEx w15:paraId="3E08FF59" w15:done="0"/>
  <w15:commentEx w15:paraId="7A38E11B" w15:done="0"/>
  <w15:commentEx w15:paraId="2C09769A" w15:done="0"/>
  <w15:commentEx w15:paraId="344F9A97" w15:done="0"/>
  <w15:commentEx w15:paraId="50634C9B" w15:done="0"/>
  <w15:commentEx w15:paraId="7450D454" w15:done="0"/>
  <w15:commentEx w15:paraId="4956C615" w15:done="0"/>
  <w15:commentEx w15:paraId="20FA0140" w15:done="0"/>
  <w15:commentEx w15:paraId="320EC420" w15:done="0"/>
  <w15:commentEx w15:paraId="1FF729E1" w15:done="0"/>
  <w15:commentEx w15:paraId="12114855" w15:done="0"/>
  <w15:commentEx w15:paraId="587711E6" w15:done="0"/>
  <w15:commentEx w15:paraId="2047FDCE" w15:done="0"/>
  <w15:commentEx w15:paraId="1BC88F15" w15:done="0"/>
  <w15:commentEx w15:paraId="1C1CB5D7" w15:done="0"/>
  <w15:commentEx w15:paraId="61EDC19C" w15:done="0"/>
  <w15:commentEx w15:paraId="615DC639" w15:done="0"/>
  <w15:commentEx w15:paraId="456D6777" w15:done="0"/>
  <w15:commentEx w15:paraId="75CB2412" w15:done="0"/>
  <w15:commentEx w15:paraId="4833AC20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7778D" w14:textId="77777777" w:rsidR="00774E13" w:rsidRDefault="00774E13">
      <w:r>
        <w:separator/>
      </w:r>
    </w:p>
  </w:endnote>
  <w:endnote w:type="continuationSeparator" w:id="0">
    <w:p w14:paraId="37BD28BD" w14:textId="77777777" w:rsidR="00774E13" w:rsidRDefault="0077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C2B2C" w14:textId="77777777" w:rsidR="00071F3A" w:rsidRDefault="00071F3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23B26" w14:textId="77777777" w:rsidR="002E3141" w:rsidRPr="00071F3A" w:rsidRDefault="002E3141" w:rsidP="00071F3A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E5A7E" w14:textId="77777777" w:rsidR="002E3141" w:rsidRPr="00071F3A" w:rsidRDefault="002E3141" w:rsidP="00071F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BE81E" w14:textId="77777777" w:rsidR="00774E13" w:rsidRDefault="00774E13">
      <w:r>
        <w:separator/>
      </w:r>
    </w:p>
  </w:footnote>
  <w:footnote w:type="continuationSeparator" w:id="0">
    <w:p w14:paraId="38391F4B" w14:textId="77777777" w:rsidR="00774E13" w:rsidRDefault="00774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07158" w14:textId="77777777" w:rsidR="00071F3A" w:rsidRDefault="00071F3A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4A2FD" w14:textId="77777777" w:rsidR="00071F3A" w:rsidRDefault="00071F3A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CEFE9" w14:textId="77777777" w:rsidR="00071F3A" w:rsidRDefault="00071F3A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40827F8"/>
    <w:multiLevelType w:val="hybridMultilevel"/>
    <w:tmpl w:val="B5CA9E52"/>
    <w:lvl w:ilvl="0" w:tplc="991428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2F88"/>
    <w:multiLevelType w:val="hybridMultilevel"/>
    <w:tmpl w:val="DE7E2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1242B17"/>
    <w:multiLevelType w:val="hybridMultilevel"/>
    <w:tmpl w:val="5E16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6304210"/>
    <w:multiLevelType w:val="hybridMultilevel"/>
    <w:tmpl w:val="032C13F2"/>
    <w:lvl w:ilvl="0" w:tplc="33024F98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5"/>
  </w:num>
  <w:num w:numId="5">
    <w:abstractNumId w:val="17"/>
  </w:num>
  <w:num w:numId="6">
    <w:abstractNumId w:val="2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7"/>
  </w:num>
  <w:num w:numId="15">
    <w:abstractNumId w:val="19"/>
  </w:num>
  <w:num w:numId="16">
    <w:abstractNumId w:val="10"/>
  </w:num>
  <w:num w:numId="17">
    <w:abstractNumId w:val="25"/>
  </w:num>
  <w:num w:numId="18">
    <w:abstractNumId w:val="26"/>
  </w:num>
  <w:num w:numId="19">
    <w:abstractNumId w:val="7"/>
  </w:num>
  <w:num w:numId="20">
    <w:abstractNumId w:val="7"/>
  </w:num>
  <w:num w:numId="21">
    <w:abstractNumId w:val="30"/>
  </w:num>
  <w:num w:numId="22">
    <w:abstractNumId w:val="22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6"/>
  </w:num>
  <w:num w:numId="28">
    <w:abstractNumId w:val="29"/>
  </w:num>
  <w:num w:numId="29">
    <w:abstractNumId w:val="20"/>
  </w:num>
  <w:num w:numId="30">
    <w:abstractNumId w:val="7"/>
  </w:num>
  <w:num w:numId="31">
    <w:abstractNumId w:val="7"/>
  </w:num>
  <w:num w:numId="32">
    <w:abstractNumId w:val="7"/>
  </w:num>
  <w:num w:numId="33">
    <w:abstractNumId w:val="12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1"/>
  </w:num>
  <w:num w:numId="39">
    <w:abstractNumId w:val="13"/>
  </w:num>
  <w:num w:numId="40">
    <w:abstractNumId w:val="23"/>
  </w:num>
  <w:num w:numId="41">
    <w:abstractNumId w:val="15"/>
  </w:num>
  <w:num w:numId="42">
    <w:abstractNumId w:val="14"/>
  </w:num>
  <w:num w:numId="43">
    <w:abstractNumId w:val="9"/>
  </w:num>
  <w:num w:numId="44">
    <w:abstractNumId w:val="2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05316"/>
    <w:rsid w:val="00012EBA"/>
    <w:rsid w:val="000521A0"/>
    <w:rsid w:val="000533EA"/>
    <w:rsid w:val="000548A8"/>
    <w:rsid w:val="00056434"/>
    <w:rsid w:val="00063BA3"/>
    <w:rsid w:val="00071F3A"/>
    <w:rsid w:val="00081508"/>
    <w:rsid w:val="000936AA"/>
    <w:rsid w:val="000A0B3F"/>
    <w:rsid w:val="000A6040"/>
    <w:rsid w:val="000A6923"/>
    <w:rsid w:val="000B63A8"/>
    <w:rsid w:val="000C1839"/>
    <w:rsid w:val="000C1923"/>
    <w:rsid w:val="000C6F29"/>
    <w:rsid w:val="000C7217"/>
    <w:rsid w:val="000D22DF"/>
    <w:rsid w:val="000D4695"/>
    <w:rsid w:val="000E501F"/>
    <w:rsid w:val="000E5733"/>
    <w:rsid w:val="000E676F"/>
    <w:rsid w:val="000E68BD"/>
    <w:rsid w:val="000F2774"/>
    <w:rsid w:val="00113F29"/>
    <w:rsid w:val="00114D08"/>
    <w:rsid w:val="00130569"/>
    <w:rsid w:val="00131A1C"/>
    <w:rsid w:val="00131E4A"/>
    <w:rsid w:val="001355C3"/>
    <w:rsid w:val="001374AB"/>
    <w:rsid w:val="00143488"/>
    <w:rsid w:val="00171785"/>
    <w:rsid w:val="001726EF"/>
    <w:rsid w:val="00173FBC"/>
    <w:rsid w:val="00184D0A"/>
    <w:rsid w:val="00192093"/>
    <w:rsid w:val="001A3CF5"/>
    <w:rsid w:val="001B08FD"/>
    <w:rsid w:val="001B4889"/>
    <w:rsid w:val="001B6B1E"/>
    <w:rsid w:val="001D47B8"/>
    <w:rsid w:val="001F7166"/>
    <w:rsid w:val="0021159E"/>
    <w:rsid w:val="002154C4"/>
    <w:rsid w:val="00220247"/>
    <w:rsid w:val="00222DC3"/>
    <w:rsid w:val="00235712"/>
    <w:rsid w:val="00245736"/>
    <w:rsid w:val="00260465"/>
    <w:rsid w:val="0027273F"/>
    <w:rsid w:val="00276374"/>
    <w:rsid w:val="002812AB"/>
    <w:rsid w:val="00284732"/>
    <w:rsid w:val="00286611"/>
    <w:rsid w:val="00291D87"/>
    <w:rsid w:val="00292994"/>
    <w:rsid w:val="002A2B16"/>
    <w:rsid w:val="002A713E"/>
    <w:rsid w:val="002D73F9"/>
    <w:rsid w:val="002D7C1C"/>
    <w:rsid w:val="002E3141"/>
    <w:rsid w:val="002F5D7B"/>
    <w:rsid w:val="002F6ECE"/>
    <w:rsid w:val="0030619B"/>
    <w:rsid w:val="0031026A"/>
    <w:rsid w:val="00325410"/>
    <w:rsid w:val="003274B2"/>
    <w:rsid w:val="00327EB8"/>
    <w:rsid w:val="00331A15"/>
    <w:rsid w:val="00333F1C"/>
    <w:rsid w:val="0033495D"/>
    <w:rsid w:val="003438DB"/>
    <w:rsid w:val="003476E3"/>
    <w:rsid w:val="003609E8"/>
    <w:rsid w:val="00367ED7"/>
    <w:rsid w:val="00376F00"/>
    <w:rsid w:val="00377AFB"/>
    <w:rsid w:val="00381F91"/>
    <w:rsid w:val="00383ABB"/>
    <w:rsid w:val="00386A51"/>
    <w:rsid w:val="0038754C"/>
    <w:rsid w:val="00394781"/>
    <w:rsid w:val="003B0471"/>
    <w:rsid w:val="003C348A"/>
    <w:rsid w:val="003C425E"/>
    <w:rsid w:val="003C4B82"/>
    <w:rsid w:val="003D1F28"/>
    <w:rsid w:val="003E41E7"/>
    <w:rsid w:val="003E5C06"/>
    <w:rsid w:val="003F1665"/>
    <w:rsid w:val="003F1C3D"/>
    <w:rsid w:val="003F4140"/>
    <w:rsid w:val="003F7F40"/>
    <w:rsid w:val="00400831"/>
    <w:rsid w:val="00410D49"/>
    <w:rsid w:val="00412FE8"/>
    <w:rsid w:val="0042716F"/>
    <w:rsid w:val="00432D54"/>
    <w:rsid w:val="00434000"/>
    <w:rsid w:val="00434841"/>
    <w:rsid w:val="0044158B"/>
    <w:rsid w:val="0047163E"/>
    <w:rsid w:val="004A24A0"/>
    <w:rsid w:val="004A3034"/>
    <w:rsid w:val="004A47AC"/>
    <w:rsid w:val="004A49EF"/>
    <w:rsid w:val="004B120C"/>
    <w:rsid w:val="004B16C4"/>
    <w:rsid w:val="004B2844"/>
    <w:rsid w:val="004B4D2A"/>
    <w:rsid w:val="004C2F82"/>
    <w:rsid w:val="004C4BEF"/>
    <w:rsid w:val="004C5BC1"/>
    <w:rsid w:val="004D29BE"/>
    <w:rsid w:val="004E22A3"/>
    <w:rsid w:val="004E3152"/>
    <w:rsid w:val="005019BC"/>
    <w:rsid w:val="005147D4"/>
    <w:rsid w:val="00516D55"/>
    <w:rsid w:val="005177EB"/>
    <w:rsid w:val="0052276B"/>
    <w:rsid w:val="0052662C"/>
    <w:rsid w:val="005400E3"/>
    <w:rsid w:val="005411C1"/>
    <w:rsid w:val="00557725"/>
    <w:rsid w:val="00570596"/>
    <w:rsid w:val="0057115C"/>
    <w:rsid w:val="005731ED"/>
    <w:rsid w:val="005732B5"/>
    <w:rsid w:val="00586C16"/>
    <w:rsid w:val="0059265F"/>
    <w:rsid w:val="00593E6E"/>
    <w:rsid w:val="005941AE"/>
    <w:rsid w:val="00596BE9"/>
    <w:rsid w:val="005A2132"/>
    <w:rsid w:val="005A7084"/>
    <w:rsid w:val="005B4156"/>
    <w:rsid w:val="005C0966"/>
    <w:rsid w:val="005C7D00"/>
    <w:rsid w:val="005C7F94"/>
    <w:rsid w:val="005E56AF"/>
    <w:rsid w:val="006010B8"/>
    <w:rsid w:val="0060532A"/>
    <w:rsid w:val="00617320"/>
    <w:rsid w:val="00632448"/>
    <w:rsid w:val="0065035F"/>
    <w:rsid w:val="0067657D"/>
    <w:rsid w:val="0068062E"/>
    <w:rsid w:val="006834F9"/>
    <w:rsid w:val="00686A50"/>
    <w:rsid w:val="00686BAB"/>
    <w:rsid w:val="006A367F"/>
    <w:rsid w:val="006A77BC"/>
    <w:rsid w:val="006C5085"/>
    <w:rsid w:val="006C69E0"/>
    <w:rsid w:val="006D5D58"/>
    <w:rsid w:val="006F1A67"/>
    <w:rsid w:val="006F37C1"/>
    <w:rsid w:val="007124C3"/>
    <w:rsid w:val="0072682A"/>
    <w:rsid w:val="007406C9"/>
    <w:rsid w:val="007412F2"/>
    <w:rsid w:val="00750BDF"/>
    <w:rsid w:val="0075737B"/>
    <w:rsid w:val="00774E13"/>
    <w:rsid w:val="0077510E"/>
    <w:rsid w:val="00790075"/>
    <w:rsid w:val="00792CAA"/>
    <w:rsid w:val="00795339"/>
    <w:rsid w:val="0079601B"/>
    <w:rsid w:val="007A740E"/>
    <w:rsid w:val="007B3A04"/>
    <w:rsid w:val="007B3F57"/>
    <w:rsid w:val="007C5E1E"/>
    <w:rsid w:val="007C6150"/>
    <w:rsid w:val="007D3A84"/>
    <w:rsid w:val="007E643E"/>
    <w:rsid w:val="007F026A"/>
    <w:rsid w:val="008003CB"/>
    <w:rsid w:val="00804134"/>
    <w:rsid w:val="00820129"/>
    <w:rsid w:val="00821C2D"/>
    <w:rsid w:val="008237F4"/>
    <w:rsid w:val="00827DE8"/>
    <w:rsid w:val="0083052E"/>
    <w:rsid w:val="00832CF7"/>
    <w:rsid w:val="008450FB"/>
    <w:rsid w:val="00851356"/>
    <w:rsid w:val="00866003"/>
    <w:rsid w:val="008A16D2"/>
    <w:rsid w:val="008A31BA"/>
    <w:rsid w:val="008B1F3D"/>
    <w:rsid w:val="008B3B7F"/>
    <w:rsid w:val="008B4E77"/>
    <w:rsid w:val="008C0F53"/>
    <w:rsid w:val="008D2453"/>
    <w:rsid w:val="008D4230"/>
    <w:rsid w:val="008D4768"/>
    <w:rsid w:val="008D55DF"/>
    <w:rsid w:val="008D7C03"/>
    <w:rsid w:val="008E5E15"/>
    <w:rsid w:val="009118A9"/>
    <w:rsid w:val="00913360"/>
    <w:rsid w:val="00915833"/>
    <w:rsid w:val="00915E52"/>
    <w:rsid w:val="00925AFF"/>
    <w:rsid w:val="00932D17"/>
    <w:rsid w:val="0095410D"/>
    <w:rsid w:val="00961154"/>
    <w:rsid w:val="009611EA"/>
    <w:rsid w:val="00964F64"/>
    <w:rsid w:val="00965187"/>
    <w:rsid w:val="009C5937"/>
    <w:rsid w:val="009D45E3"/>
    <w:rsid w:val="009D4AEE"/>
    <w:rsid w:val="009E01CE"/>
    <w:rsid w:val="00A34D25"/>
    <w:rsid w:val="00A37131"/>
    <w:rsid w:val="00A4330A"/>
    <w:rsid w:val="00A47EBC"/>
    <w:rsid w:val="00A530F0"/>
    <w:rsid w:val="00A5486A"/>
    <w:rsid w:val="00A622A2"/>
    <w:rsid w:val="00A667E6"/>
    <w:rsid w:val="00A83F89"/>
    <w:rsid w:val="00A9495A"/>
    <w:rsid w:val="00AC58BE"/>
    <w:rsid w:val="00AC5A33"/>
    <w:rsid w:val="00AC7C72"/>
    <w:rsid w:val="00AD5D01"/>
    <w:rsid w:val="00AD6CFD"/>
    <w:rsid w:val="00AD7802"/>
    <w:rsid w:val="00AF32F3"/>
    <w:rsid w:val="00AF72D5"/>
    <w:rsid w:val="00B07FE9"/>
    <w:rsid w:val="00B118DE"/>
    <w:rsid w:val="00B139F6"/>
    <w:rsid w:val="00B215BA"/>
    <w:rsid w:val="00B23CF5"/>
    <w:rsid w:val="00B2599C"/>
    <w:rsid w:val="00B26D0C"/>
    <w:rsid w:val="00B32C27"/>
    <w:rsid w:val="00B341FB"/>
    <w:rsid w:val="00B429A2"/>
    <w:rsid w:val="00B43774"/>
    <w:rsid w:val="00B440DE"/>
    <w:rsid w:val="00B5063C"/>
    <w:rsid w:val="00B54B3D"/>
    <w:rsid w:val="00B63348"/>
    <w:rsid w:val="00B6366E"/>
    <w:rsid w:val="00B6507C"/>
    <w:rsid w:val="00B72F1B"/>
    <w:rsid w:val="00B76439"/>
    <w:rsid w:val="00B81A83"/>
    <w:rsid w:val="00B839E0"/>
    <w:rsid w:val="00B85511"/>
    <w:rsid w:val="00BA29E9"/>
    <w:rsid w:val="00BA37C4"/>
    <w:rsid w:val="00BA6020"/>
    <w:rsid w:val="00BB0780"/>
    <w:rsid w:val="00BB1810"/>
    <w:rsid w:val="00BC0F7A"/>
    <w:rsid w:val="00BC4B56"/>
    <w:rsid w:val="00BE1AED"/>
    <w:rsid w:val="00BE4191"/>
    <w:rsid w:val="00BE7F18"/>
    <w:rsid w:val="00BF4B1D"/>
    <w:rsid w:val="00BF4D3F"/>
    <w:rsid w:val="00C03F50"/>
    <w:rsid w:val="00C04907"/>
    <w:rsid w:val="00C147A5"/>
    <w:rsid w:val="00C21975"/>
    <w:rsid w:val="00C31AC9"/>
    <w:rsid w:val="00C3363B"/>
    <w:rsid w:val="00C34503"/>
    <w:rsid w:val="00C440C2"/>
    <w:rsid w:val="00C5242B"/>
    <w:rsid w:val="00C565C9"/>
    <w:rsid w:val="00C63011"/>
    <w:rsid w:val="00C70F22"/>
    <w:rsid w:val="00C90F18"/>
    <w:rsid w:val="00C922B5"/>
    <w:rsid w:val="00C95B27"/>
    <w:rsid w:val="00CA2A71"/>
    <w:rsid w:val="00CA5C3F"/>
    <w:rsid w:val="00CB1422"/>
    <w:rsid w:val="00CB16E7"/>
    <w:rsid w:val="00CB244B"/>
    <w:rsid w:val="00CC0C6A"/>
    <w:rsid w:val="00CD7A34"/>
    <w:rsid w:val="00D21E73"/>
    <w:rsid w:val="00D32FA4"/>
    <w:rsid w:val="00D40129"/>
    <w:rsid w:val="00D42CAF"/>
    <w:rsid w:val="00D454F0"/>
    <w:rsid w:val="00D457F5"/>
    <w:rsid w:val="00D479A7"/>
    <w:rsid w:val="00D603CF"/>
    <w:rsid w:val="00D60D97"/>
    <w:rsid w:val="00D63658"/>
    <w:rsid w:val="00D639FE"/>
    <w:rsid w:val="00D66BB2"/>
    <w:rsid w:val="00D73896"/>
    <w:rsid w:val="00D85363"/>
    <w:rsid w:val="00D86536"/>
    <w:rsid w:val="00D97481"/>
    <w:rsid w:val="00DA1F2B"/>
    <w:rsid w:val="00DB56CC"/>
    <w:rsid w:val="00DE4E52"/>
    <w:rsid w:val="00DF6F22"/>
    <w:rsid w:val="00E045C0"/>
    <w:rsid w:val="00E23631"/>
    <w:rsid w:val="00E44576"/>
    <w:rsid w:val="00E57676"/>
    <w:rsid w:val="00E74234"/>
    <w:rsid w:val="00E80661"/>
    <w:rsid w:val="00E8459E"/>
    <w:rsid w:val="00E903AC"/>
    <w:rsid w:val="00EC462D"/>
    <w:rsid w:val="00ED03CE"/>
    <w:rsid w:val="00EE5CC2"/>
    <w:rsid w:val="00EF2A0F"/>
    <w:rsid w:val="00F00698"/>
    <w:rsid w:val="00F02845"/>
    <w:rsid w:val="00F06C91"/>
    <w:rsid w:val="00F146F8"/>
    <w:rsid w:val="00F26FE7"/>
    <w:rsid w:val="00F3415B"/>
    <w:rsid w:val="00F40295"/>
    <w:rsid w:val="00F52B07"/>
    <w:rsid w:val="00F6260A"/>
    <w:rsid w:val="00F86072"/>
    <w:rsid w:val="00F9679B"/>
    <w:rsid w:val="00FE114F"/>
    <w:rsid w:val="00FE6384"/>
    <w:rsid w:val="00FF4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2986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qFormat/>
    <w:rsid w:val="000E5733"/>
    <w:rPr>
      <w:b/>
      <w:bCs w:val="0"/>
    </w:rPr>
  </w:style>
  <w:style w:type="paragraph" w:styleId="aff2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qFormat/>
    <w:rsid w:val="00C3363B"/>
    <w:pPr>
      <w:ind w:left="720"/>
    </w:pPr>
  </w:style>
  <w:style w:type="paragraph" w:styleId="aff9">
    <w:name w:val="Revision"/>
    <w:hidden/>
    <w:uiPriority w:val="99"/>
    <w:semiHidden/>
    <w:rsid w:val="00D32FA4"/>
  </w:style>
  <w:style w:type="character" w:styleId="affa">
    <w:name w:val="annotation reference"/>
    <w:basedOn w:val="a4"/>
    <w:semiHidden/>
    <w:unhideWhenUsed/>
    <w:rsid w:val="00D32FA4"/>
    <w:rPr>
      <w:sz w:val="16"/>
      <w:szCs w:val="16"/>
    </w:rPr>
  </w:style>
  <w:style w:type="paragraph" w:styleId="affb">
    <w:name w:val="annotation text"/>
    <w:basedOn w:val="a2"/>
    <w:link w:val="affc"/>
    <w:semiHidden/>
    <w:unhideWhenUsed/>
    <w:rsid w:val="00D32FA4"/>
    <w:pPr>
      <w:spacing w:line="240" w:lineRule="auto"/>
    </w:pPr>
  </w:style>
  <w:style w:type="character" w:customStyle="1" w:styleId="affc">
    <w:name w:val="Текст примечания Знак"/>
    <w:basedOn w:val="a4"/>
    <w:link w:val="affb"/>
    <w:semiHidden/>
    <w:rsid w:val="00D32FA4"/>
  </w:style>
  <w:style w:type="paragraph" w:styleId="affd">
    <w:name w:val="annotation subject"/>
    <w:basedOn w:val="affb"/>
    <w:next w:val="affb"/>
    <w:link w:val="affe"/>
    <w:semiHidden/>
    <w:unhideWhenUsed/>
    <w:rsid w:val="00D32FA4"/>
    <w:rPr>
      <w:b/>
      <w:bCs/>
    </w:rPr>
  </w:style>
  <w:style w:type="character" w:customStyle="1" w:styleId="affe">
    <w:name w:val="Тема примечания Знак"/>
    <w:basedOn w:val="affc"/>
    <w:link w:val="affd"/>
    <w:semiHidden/>
    <w:rsid w:val="00D32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yatoslav_kulikov@epam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2019-11-14T14:18:00Z</dcterms:created>
  <dcterms:modified xsi:type="dcterms:W3CDTF">2019-11-14T14:18:00Z</dcterms:modified>
</cp:coreProperties>
</file>